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5B0D" w:rsidRPr="00406520" w:rsidRDefault="00BB5B0D">
      <w:pPr>
        <w:pStyle w:val="4"/>
        <w:jc w:val="center"/>
        <w:rPr>
          <w:rFonts w:ascii="Arial" w:hAnsi="Arial" w:cs="Arial"/>
          <w:sz w:val="20"/>
          <w:lang w:val="en-US"/>
        </w:rPr>
      </w:pPr>
      <w:r w:rsidRPr="00406520">
        <w:rPr>
          <w:rFonts w:ascii="Arial" w:hAnsi="Arial" w:cs="Arial"/>
          <w:sz w:val="20"/>
          <w:lang w:val="en-US"/>
        </w:rPr>
        <w:t>Request for change</w:t>
      </w:r>
    </w:p>
    <w:p w:rsidR="00BB5B0D" w:rsidRPr="00406520" w:rsidRDefault="00923652">
      <w:pPr>
        <w:rPr>
          <w:rFonts w:ascii="Arial" w:hAnsi="Arial" w:cs="Arial"/>
          <w:lang w:val="en-US"/>
        </w:rPr>
      </w:pPr>
      <w:r w:rsidRPr="00923652">
        <w:rPr>
          <w:noProof/>
        </w:rPr>
        <w:pict>
          <v:line id="Line 3" o:spid="_x0000_s1026" style="position:absolute;z-index:251656704;visibility:visible" from="-3.5pt,9.9pt" to="457.3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cE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T6ExvXAEBldrZUBs9qxez1fS7Q0pXLVEHHhm+XgykZSEjeZMSNs4A/r7/rBnEkKPXsU3n&#10;xnYBEhqAzlGNy10NfvaIwuF0Pp1kMx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"/>
        </w:pict>
      </w:r>
    </w:p>
    <w:p w:rsidR="00BB5B0D" w:rsidRPr="00406520" w:rsidRDefault="00BB5B0D">
      <w:pPr>
        <w:jc w:val="right"/>
        <w:rPr>
          <w:rFonts w:ascii="Arial" w:hAnsi="Arial" w:cs="Arial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338"/>
        <w:gridCol w:w="6912"/>
      </w:tblGrid>
      <w:tr w:rsidR="00BB5B0D" w:rsidRPr="0022449A" w:rsidTr="004C14D5"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BB5B0D" w:rsidRPr="00110144" w:rsidRDefault="00BB5B0D" w:rsidP="00CA779C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Title Change Request</w:t>
            </w:r>
          </w:p>
        </w:tc>
        <w:tc>
          <w:tcPr>
            <w:tcW w:w="6912" w:type="dxa"/>
            <w:tcBorders>
              <w:top w:val="single" w:sz="4" w:space="0" w:color="auto"/>
              <w:bottom w:val="single" w:sz="4" w:space="0" w:color="auto"/>
            </w:tcBorders>
          </w:tcPr>
          <w:p w:rsidR="00893724" w:rsidRPr="00013DF1" w:rsidRDefault="00F478FA" w:rsidP="00DF0E4D">
            <w:pPr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 xml:space="preserve">Import Lebara NOV 2011 Topup History </w:t>
            </w:r>
          </w:p>
        </w:tc>
      </w:tr>
    </w:tbl>
    <w:p w:rsidR="00BB5B0D" w:rsidRPr="00EA10BB" w:rsidRDefault="00BB5B0D" w:rsidP="00376F2C">
      <w:pPr>
        <w:rPr>
          <w:rFonts w:ascii="Arial" w:hAnsi="Arial" w:cs="Arial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338"/>
        <w:gridCol w:w="6912"/>
      </w:tblGrid>
      <w:tr w:rsidR="00BB5B0D" w:rsidRPr="00013DF1" w:rsidTr="004C14D5">
        <w:tc>
          <w:tcPr>
            <w:tcW w:w="2338" w:type="dxa"/>
            <w:tcBorders>
              <w:top w:val="single" w:sz="4" w:space="0" w:color="auto"/>
            </w:tcBorders>
          </w:tcPr>
          <w:p w:rsidR="00BB5B0D" w:rsidRPr="00110144" w:rsidRDefault="00BB5B0D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N</w:t>
            </w:r>
            <w:bookmarkStart w:id="0" w:name="Tekstvak34"/>
            <w:r w:rsidRPr="00110144">
              <w:rPr>
                <w:rFonts w:ascii="Arial" w:hAnsi="Arial" w:cs="Arial"/>
                <w:lang w:val="en-US"/>
              </w:rPr>
              <w:t>ame:</w:t>
            </w:r>
          </w:p>
        </w:tc>
        <w:tc>
          <w:tcPr>
            <w:tcW w:w="6912" w:type="dxa"/>
            <w:tcBorders>
              <w:top w:val="single" w:sz="4" w:space="0" w:color="auto"/>
            </w:tcBorders>
          </w:tcPr>
          <w:p w:rsidR="00BB5B0D" w:rsidRPr="00110144" w:rsidRDefault="00F478FA">
            <w:pPr>
              <w:rPr>
                <w:rFonts w:ascii="Arial" w:hAnsi="Arial" w:cs="Arial"/>
                <w:lang w:val="en-IE"/>
              </w:rPr>
            </w:pPr>
            <w:r>
              <w:rPr>
                <w:rFonts w:ascii="Arial" w:hAnsi="Arial" w:cs="Arial"/>
                <w:lang w:val="en-IE" w:eastAsia="zh-CN"/>
              </w:rPr>
              <w:t>Alex Schievink</w:t>
            </w:r>
          </w:p>
        </w:tc>
        <w:bookmarkEnd w:id="0"/>
      </w:tr>
      <w:tr w:rsidR="00BB5B0D" w:rsidRPr="00013DF1" w:rsidTr="004C14D5">
        <w:tc>
          <w:tcPr>
            <w:tcW w:w="2338" w:type="dxa"/>
          </w:tcPr>
          <w:p w:rsidR="00BB5B0D" w:rsidRPr="00110144" w:rsidRDefault="00BB5B0D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Company:</w:t>
            </w:r>
          </w:p>
        </w:tc>
        <w:tc>
          <w:tcPr>
            <w:tcW w:w="6912" w:type="dxa"/>
          </w:tcPr>
          <w:p w:rsidR="00BB5B0D" w:rsidRPr="00110144" w:rsidRDefault="00BB5B0D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 w:eastAsia="zh-CN"/>
              </w:rPr>
              <w:t>ET</w:t>
            </w:r>
          </w:p>
        </w:tc>
      </w:tr>
      <w:tr w:rsidR="00BB5B0D" w:rsidRPr="00013DF1" w:rsidTr="004C14D5">
        <w:tc>
          <w:tcPr>
            <w:tcW w:w="2338" w:type="dxa"/>
          </w:tcPr>
          <w:p w:rsidR="00BB5B0D" w:rsidRPr="00110144" w:rsidRDefault="00BB5B0D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Phone:</w:t>
            </w:r>
          </w:p>
        </w:tc>
        <w:tc>
          <w:tcPr>
            <w:tcW w:w="6912" w:type="dxa"/>
          </w:tcPr>
          <w:p w:rsidR="00BB5B0D" w:rsidRPr="00110144" w:rsidRDefault="00F478FA" w:rsidP="00294A5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 w:eastAsia="zh-CN"/>
              </w:rPr>
              <w:t>+31632000380</w:t>
            </w:r>
          </w:p>
        </w:tc>
      </w:tr>
      <w:tr w:rsidR="00BB5B0D" w:rsidRPr="00F478FA" w:rsidTr="004C14D5">
        <w:tc>
          <w:tcPr>
            <w:tcW w:w="2338" w:type="dxa"/>
          </w:tcPr>
          <w:p w:rsidR="00BB5B0D" w:rsidRPr="00110144" w:rsidRDefault="00BB5B0D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Email:</w:t>
            </w:r>
          </w:p>
        </w:tc>
        <w:tc>
          <w:tcPr>
            <w:tcW w:w="6912" w:type="dxa"/>
          </w:tcPr>
          <w:p w:rsidR="00BB5B0D" w:rsidRPr="00110144" w:rsidRDefault="00923652" w:rsidP="00F478FA">
            <w:pPr>
              <w:rPr>
                <w:rFonts w:ascii="Arial" w:hAnsi="Arial" w:cs="Arial"/>
                <w:lang w:val="en-US" w:eastAsia="zh-CN"/>
              </w:rPr>
            </w:pPr>
            <w:hyperlink r:id="rId7" w:history="1">
              <w:r w:rsidR="00F478FA" w:rsidRPr="00F744C1">
                <w:rPr>
                  <w:rStyle w:val="a8"/>
                  <w:rFonts w:ascii="Arial" w:hAnsi="Arial" w:cs="Arial"/>
                  <w:lang w:val="en-US" w:eastAsia="zh-CN"/>
                </w:rPr>
                <w:t>alex.schievink@elephanttalk.com</w:t>
              </w:r>
            </w:hyperlink>
          </w:p>
        </w:tc>
      </w:tr>
      <w:tr w:rsidR="00BB5B0D" w:rsidRPr="00F478FA" w:rsidTr="004C14D5">
        <w:tc>
          <w:tcPr>
            <w:tcW w:w="2338" w:type="dxa"/>
          </w:tcPr>
          <w:p w:rsidR="00BB5B0D" w:rsidRPr="00110144" w:rsidRDefault="00BB5B0D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 xml:space="preserve">Date: </w:t>
            </w:r>
          </w:p>
        </w:tc>
        <w:tc>
          <w:tcPr>
            <w:tcW w:w="6912" w:type="dxa"/>
          </w:tcPr>
          <w:p w:rsidR="00BB5B0D" w:rsidRPr="00110144" w:rsidRDefault="00F478FA" w:rsidP="0063013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 w:eastAsia="zh-CN"/>
              </w:rPr>
              <w:t>23</w:t>
            </w:r>
            <w:r w:rsidR="00BB5B0D">
              <w:rPr>
                <w:rFonts w:ascii="Arial" w:hAnsi="Arial" w:cs="Arial"/>
                <w:lang w:val="en-US" w:eastAsia="zh-CN"/>
              </w:rPr>
              <w:t>/</w:t>
            </w:r>
            <w:r w:rsidR="007C12D6">
              <w:rPr>
                <w:rFonts w:ascii="Arial" w:hAnsi="Arial" w:cs="Arial"/>
                <w:lang w:val="en-US" w:eastAsia="zh-CN"/>
              </w:rPr>
              <w:t>11</w:t>
            </w:r>
            <w:r w:rsidR="00BB5B0D">
              <w:rPr>
                <w:rFonts w:ascii="Arial" w:hAnsi="Arial" w:cs="Arial"/>
                <w:lang w:val="en-US" w:eastAsia="zh-CN"/>
              </w:rPr>
              <w:t>/2011</w:t>
            </w:r>
          </w:p>
        </w:tc>
      </w:tr>
      <w:tr w:rsidR="00BB5B0D" w:rsidRPr="00F478FA" w:rsidTr="004C14D5">
        <w:tc>
          <w:tcPr>
            <w:tcW w:w="2338" w:type="dxa"/>
          </w:tcPr>
          <w:p w:rsidR="00BB5B0D" w:rsidRPr="00110144" w:rsidRDefault="00BB5B0D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Requested time frame</w:t>
            </w:r>
          </w:p>
        </w:tc>
        <w:tc>
          <w:tcPr>
            <w:tcW w:w="6912" w:type="dxa"/>
          </w:tcPr>
          <w:p w:rsidR="00BB5B0D" w:rsidRPr="00110144" w:rsidRDefault="00F478FA" w:rsidP="00F478FA">
            <w:pPr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>23</w:t>
            </w:r>
            <w:r w:rsidR="00BB5B0D" w:rsidRPr="00110144">
              <w:rPr>
                <w:rFonts w:ascii="Arial" w:hAnsi="Arial" w:cs="Arial"/>
                <w:lang w:val="en-US" w:eastAsia="zh-CN"/>
              </w:rPr>
              <w:t>/</w:t>
            </w:r>
            <w:r w:rsidR="007C12D6">
              <w:rPr>
                <w:rFonts w:ascii="Arial" w:hAnsi="Arial" w:cs="Arial"/>
                <w:lang w:val="en-US" w:eastAsia="zh-CN"/>
              </w:rPr>
              <w:t>11</w:t>
            </w:r>
            <w:r w:rsidR="00BB5B0D" w:rsidRPr="00110144">
              <w:rPr>
                <w:rFonts w:ascii="Arial" w:hAnsi="Arial" w:cs="Arial"/>
                <w:lang w:val="en-US" w:eastAsia="zh-CN"/>
              </w:rPr>
              <w:t>/</w:t>
            </w:r>
            <w:r w:rsidR="00BB5B0D">
              <w:rPr>
                <w:rFonts w:ascii="Arial" w:hAnsi="Arial" w:cs="Arial"/>
                <w:lang w:val="en-US" w:eastAsia="zh-CN"/>
              </w:rPr>
              <w:t>2011</w:t>
            </w:r>
            <w:r>
              <w:rPr>
                <w:rFonts w:ascii="Arial" w:hAnsi="Arial" w:cs="Arial"/>
                <w:lang w:val="en-US" w:eastAsia="zh-CN"/>
              </w:rPr>
              <w:t xml:space="preserve"> -</w:t>
            </w:r>
            <w:r w:rsidR="00BB5B0D" w:rsidRPr="00110144">
              <w:rPr>
                <w:rFonts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  <w:lang w:val="en-US" w:eastAsia="zh-CN"/>
              </w:rPr>
              <w:t>24</w:t>
            </w:r>
            <w:r w:rsidRPr="00110144">
              <w:rPr>
                <w:rFonts w:ascii="Arial" w:hAnsi="Arial" w:cs="Arial"/>
                <w:lang w:val="en-US" w:eastAsia="zh-CN"/>
              </w:rPr>
              <w:t>/</w:t>
            </w:r>
            <w:r>
              <w:rPr>
                <w:rFonts w:ascii="Arial" w:hAnsi="Arial" w:cs="Arial"/>
                <w:lang w:val="en-US" w:eastAsia="zh-CN"/>
              </w:rPr>
              <w:t>11</w:t>
            </w:r>
            <w:r w:rsidRPr="00110144">
              <w:rPr>
                <w:rFonts w:ascii="Arial" w:hAnsi="Arial" w:cs="Arial"/>
                <w:lang w:val="en-US" w:eastAsia="zh-CN"/>
              </w:rPr>
              <w:t>/</w:t>
            </w:r>
            <w:r>
              <w:rPr>
                <w:rFonts w:ascii="Arial" w:hAnsi="Arial" w:cs="Arial"/>
                <w:lang w:val="en-US" w:eastAsia="zh-CN"/>
              </w:rPr>
              <w:t>2011</w:t>
            </w:r>
            <w:r w:rsidRPr="00110144">
              <w:rPr>
                <w:rFonts w:ascii="Arial" w:hAnsi="Arial" w:cs="Arial"/>
                <w:lang w:val="en-US"/>
              </w:rPr>
              <w:t xml:space="preserve">   </w:t>
            </w:r>
          </w:p>
        </w:tc>
      </w:tr>
      <w:tr w:rsidR="00BB5B0D" w:rsidRPr="00F478FA" w:rsidTr="004C14D5">
        <w:tc>
          <w:tcPr>
            <w:tcW w:w="2338" w:type="dxa"/>
            <w:tcBorders>
              <w:bottom w:val="single" w:sz="4" w:space="0" w:color="auto"/>
            </w:tcBorders>
          </w:tcPr>
          <w:p w:rsidR="00BB5B0D" w:rsidRPr="00110144" w:rsidRDefault="00BB5B0D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Approved by: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B5B0D" w:rsidRPr="00110144" w:rsidRDefault="00BB5B0D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B5B0D" w:rsidRPr="00406520" w:rsidRDefault="00BB5B0D">
      <w:pPr>
        <w:pStyle w:val="1"/>
        <w:rPr>
          <w:rFonts w:ascii="Arial" w:hAnsi="Arial" w:cs="Arial"/>
          <w:i w:val="0"/>
          <w:u w:val="single"/>
          <w:lang w:val="en-US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76"/>
        <w:gridCol w:w="1134"/>
        <w:gridCol w:w="5812"/>
      </w:tblGrid>
      <w:tr w:rsidR="00BB5B0D" w:rsidRPr="006B43CC" w:rsidTr="00CA779C">
        <w:trPr>
          <w:trHeight w:val="400"/>
        </w:trPr>
        <w:tc>
          <w:tcPr>
            <w:tcW w:w="2376" w:type="dxa"/>
          </w:tcPr>
          <w:p w:rsidR="00BB5B0D" w:rsidRPr="00110144" w:rsidRDefault="00BB5B0D" w:rsidP="00CA779C">
            <w:pPr>
              <w:pStyle w:val="1"/>
              <w:rPr>
                <w:rFonts w:ascii="Arial" w:hAnsi="Arial" w:cs="Arial"/>
                <w:b w:val="0"/>
                <w:i w:val="0"/>
                <w:lang w:val="en-US"/>
              </w:rPr>
            </w:pPr>
            <w:r w:rsidRPr="00110144">
              <w:rPr>
                <w:rFonts w:ascii="Arial" w:hAnsi="Arial" w:cs="Arial"/>
                <w:b w:val="0"/>
                <w:i w:val="0"/>
                <w:lang w:val="en-US"/>
              </w:rPr>
              <w:t>Effect on which countries</w:t>
            </w:r>
          </w:p>
        </w:tc>
        <w:tc>
          <w:tcPr>
            <w:tcW w:w="1134" w:type="dxa"/>
          </w:tcPr>
          <w:p w:rsidR="00BB5B0D" w:rsidRPr="00C2034D" w:rsidRDefault="00BB5B0D" w:rsidP="00F478FA">
            <w:pPr>
              <w:pStyle w:val="1"/>
              <w:rPr>
                <w:rFonts w:ascii="Arial" w:eastAsia="Arial Unicode MS" w:hAnsi="Arial" w:cs="Arial"/>
                <w:b w:val="0"/>
                <w:i w:val="0"/>
                <w:lang w:val="en-US" w:eastAsia="zh-CN"/>
              </w:rPr>
            </w:pPr>
            <w:r>
              <w:rPr>
                <w:rFonts w:ascii="Arial" w:eastAsia="Arial Unicode MS" w:hAnsi="Arial" w:cs="Arial"/>
                <w:b w:val="0"/>
                <w:i w:val="0"/>
                <w:lang w:val="en-US" w:eastAsia="zh-CN"/>
              </w:rPr>
              <w:t xml:space="preserve">Spain </w:t>
            </w:r>
            <w:r w:rsidR="00F478FA">
              <w:rPr>
                <w:rFonts w:ascii="Arial" w:eastAsia="Arial Unicode MS" w:hAnsi="Arial" w:cs="Arial"/>
                <w:b w:val="0"/>
                <w:i w:val="0"/>
                <w:lang w:val="en-US" w:eastAsia="zh-CN"/>
              </w:rPr>
              <w:t>CRM</w:t>
            </w:r>
            <w:r>
              <w:rPr>
                <w:rFonts w:ascii="Arial" w:eastAsia="Arial Unicode MS" w:hAnsi="Arial" w:cs="Arial"/>
                <w:b w:val="0"/>
                <w:i w:val="0"/>
                <w:lang w:val="en-US" w:eastAsia="zh-CN"/>
              </w:rPr>
              <w:t xml:space="preserve"> 2.6</w:t>
            </w:r>
          </w:p>
        </w:tc>
        <w:tc>
          <w:tcPr>
            <w:tcW w:w="5812" w:type="dxa"/>
          </w:tcPr>
          <w:p w:rsidR="00BB5B0D" w:rsidRPr="008552A5" w:rsidRDefault="00BB5B0D" w:rsidP="00CA779C">
            <w:pPr>
              <w:pStyle w:val="1"/>
              <w:rPr>
                <w:rFonts w:ascii="Arial" w:hAnsi="Arial" w:cs="Arial"/>
                <w:b w:val="0"/>
                <w:lang w:val="en-US"/>
              </w:rPr>
            </w:pPr>
          </w:p>
        </w:tc>
      </w:tr>
      <w:tr w:rsidR="00BB5B0D" w:rsidRPr="0022449A" w:rsidTr="00CA779C">
        <w:trPr>
          <w:trHeight w:val="400"/>
        </w:trPr>
        <w:tc>
          <w:tcPr>
            <w:tcW w:w="2376" w:type="dxa"/>
          </w:tcPr>
          <w:p w:rsidR="00BB5B0D" w:rsidRPr="00110144" w:rsidRDefault="00BB5B0D">
            <w:pPr>
              <w:pStyle w:val="1"/>
              <w:rPr>
                <w:rFonts w:ascii="Arial" w:hAnsi="Arial" w:cs="Arial"/>
                <w:b w:val="0"/>
                <w:i w:val="0"/>
                <w:lang w:val="en-US"/>
              </w:rPr>
            </w:pPr>
            <w:r w:rsidRPr="00110144">
              <w:rPr>
                <w:rFonts w:ascii="Arial" w:hAnsi="Arial" w:cs="Arial"/>
                <w:b w:val="0"/>
                <w:i w:val="0"/>
                <w:lang w:val="en-US"/>
              </w:rPr>
              <w:t>Impact on services</w:t>
            </w:r>
          </w:p>
        </w:tc>
        <w:tc>
          <w:tcPr>
            <w:tcW w:w="1134" w:type="dxa"/>
          </w:tcPr>
          <w:p w:rsidR="00BB5B0D" w:rsidRPr="00110144" w:rsidRDefault="00F478FA" w:rsidP="00A75D31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NONE</w:t>
            </w:r>
          </w:p>
        </w:tc>
        <w:tc>
          <w:tcPr>
            <w:tcW w:w="5812" w:type="dxa"/>
          </w:tcPr>
          <w:p w:rsidR="00BB5B0D" w:rsidRPr="00110144" w:rsidRDefault="008D7E0A" w:rsidP="00F478FA">
            <w:pPr>
              <w:pStyle w:val="1"/>
              <w:rPr>
                <w:rFonts w:ascii="Arial" w:hAnsi="Arial" w:cs="Arial"/>
                <w:b w:val="0"/>
                <w:i w:val="0"/>
                <w:lang w:val="en-US" w:eastAsia="zh-CN"/>
              </w:rPr>
            </w:pPr>
            <w:r>
              <w:rPr>
                <w:rFonts w:ascii="Arial" w:hAnsi="Arial" w:cs="Arial"/>
                <w:b w:val="0"/>
                <w:i w:val="0"/>
                <w:lang w:val="en-US" w:eastAsia="zh-CN"/>
              </w:rPr>
              <w:t xml:space="preserve">There will be no service outage </w:t>
            </w:r>
          </w:p>
        </w:tc>
      </w:tr>
      <w:tr w:rsidR="00BB5B0D" w:rsidRPr="00110144" w:rsidTr="00CA779C">
        <w:tc>
          <w:tcPr>
            <w:tcW w:w="2376" w:type="dxa"/>
          </w:tcPr>
          <w:p w:rsidR="00BB5B0D" w:rsidRPr="00110144" w:rsidRDefault="00BB5B0D" w:rsidP="00CA779C">
            <w:pPr>
              <w:pStyle w:val="1"/>
              <w:rPr>
                <w:rFonts w:ascii="Arial" w:hAnsi="Arial" w:cs="Arial"/>
                <w:b w:val="0"/>
                <w:i w:val="0"/>
                <w:lang w:val="en-US"/>
              </w:rPr>
            </w:pPr>
            <w:r w:rsidRPr="00110144">
              <w:rPr>
                <w:rFonts w:ascii="Arial" w:hAnsi="Arial" w:cs="Arial"/>
                <w:b w:val="0"/>
                <w:i w:val="0"/>
                <w:lang w:val="en-US"/>
              </w:rPr>
              <w:t>Impact on other network elements/applications</w:t>
            </w:r>
          </w:p>
        </w:tc>
        <w:tc>
          <w:tcPr>
            <w:tcW w:w="1134" w:type="dxa"/>
          </w:tcPr>
          <w:p w:rsidR="00BB5B0D" w:rsidRPr="00110144" w:rsidRDefault="00BB5B0D" w:rsidP="00CA779C">
            <w:pPr>
              <w:pStyle w:val="1"/>
              <w:rPr>
                <w:rFonts w:ascii="Arial" w:hAnsi="Arial" w:cs="Arial"/>
                <w:b w:val="0"/>
                <w:i w:val="0"/>
                <w:lang w:val="en-US"/>
              </w:rPr>
            </w:pPr>
            <w:r w:rsidRPr="00110144">
              <w:rPr>
                <w:rFonts w:ascii="Arial" w:hAnsi="Arial" w:cs="Arial"/>
                <w:b w:val="0"/>
                <w:i w:val="0"/>
                <w:lang w:val="en-US"/>
              </w:rPr>
              <w:t>NO</w:t>
            </w:r>
          </w:p>
        </w:tc>
        <w:tc>
          <w:tcPr>
            <w:tcW w:w="5812" w:type="dxa"/>
          </w:tcPr>
          <w:p w:rsidR="00BB5B0D" w:rsidRPr="00110144" w:rsidRDefault="00BB5B0D" w:rsidP="00CA779C">
            <w:pPr>
              <w:pStyle w:val="1"/>
              <w:rPr>
                <w:rFonts w:ascii="Arial" w:hAnsi="Arial" w:cs="Arial"/>
                <w:b w:val="0"/>
                <w:i w:val="0"/>
                <w:lang w:val="en-US"/>
              </w:rPr>
            </w:pPr>
          </w:p>
        </w:tc>
      </w:tr>
    </w:tbl>
    <w:p w:rsidR="00BB5B0D" w:rsidRPr="00406520" w:rsidRDefault="00BB5B0D">
      <w:pPr>
        <w:pStyle w:val="1"/>
        <w:rPr>
          <w:rFonts w:ascii="Arial" w:hAnsi="Arial" w:cs="Arial"/>
          <w:i w:val="0"/>
          <w:u w:val="single"/>
          <w:lang w:val="en-US"/>
        </w:rPr>
      </w:pPr>
    </w:p>
    <w:p w:rsidR="00BB5B0D" w:rsidRPr="00406520" w:rsidRDefault="00BB5B0D" w:rsidP="004C14D5">
      <w:pPr>
        <w:rPr>
          <w:rFonts w:ascii="Arial" w:hAnsi="Arial" w:cs="Arial"/>
          <w:lang w:val="en-US"/>
        </w:rPr>
      </w:pPr>
      <w:r w:rsidRPr="00406520">
        <w:rPr>
          <w:rFonts w:ascii="Arial" w:hAnsi="Arial" w:cs="Arial"/>
          <w:lang w:val="en-US"/>
        </w:rPr>
        <w:t>Risk Classification</w:t>
      </w:r>
      <w:r>
        <w:rPr>
          <w:rFonts w:ascii="Arial" w:hAnsi="Arial" w:cs="Arial"/>
          <w:lang w:val="en-US"/>
        </w:rPr>
        <w:t xml:space="preserve"> on outage / service disruption</w:t>
      </w:r>
    </w:p>
    <w:tbl>
      <w:tblPr>
        <w:tblW w:w="0" w:type="auto"/>
        <w:tblInd w:w="2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67"/>
        <w:gridCol w:w="2268"/>
      </w:tblGrid>
      <w:tr w:rsidR="00BB5B0D" w:rsidRPr="00110144" w:rsidTr="00CA779C">
        <w:tc>
          <w:tcPr>
            <w:tcW w:w="567" w:type="dxa"/>
          </w:tcPr>
          <w:p w:rsidR="00BB5B0D" w:rsidRPr="00110144" w:rsidRDefault="00BB5B0D" w:rsidP="004C14D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:rsidR="00BB5B0D" w:rsidRPr="00110144" w:rsidRDefault="00BB5B0D" w:rsidP="004C14D5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High</w:t>
            </w:r>
          </w:p>
        </w:tc>
      </w:tr>
      <w:tr w:rsidR="00BB5B0D" w:rsidRPr="00110144" w:rsidTr="00CA779C">
        <w:tc>
          <w:tcPr>
            <w:tcW w:w="567" w:type="dxa"/>
          </w:tcPr>
          <w:p w:rsidR="00BB5B0D" w:rsidRPr="00110144" w:rsidRDefault="00BB5B0D" w:rsidP="004C14D5">
            <w:pPr>
              <w:rPr>
                <w:rFonts w:ascii="Arial" w:hAnsi="Arial" w:cs="Arial"/>
                <w:lang w:val="en-US" w:eastAsia="zh-CN"/>
              </w:rPr>
            </w:pPr>
          </w:p>
        </w:tc>
        <w:tc>
          <w:tcPr>
            <w:tcW w:w="2268" w:type="dxa"/>
          </w:tcPr>
          <w:p w:rsidR="00BB5B0D" w:rsidRPr="00110144" w:rsidRDefault="00BB5B0D" w:rsidP="004C14D5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Medium</w:t>
            </w:r>
          </w:p>
        </w:tc>
      </w:tr>
      <w:tr w:rsidR="00BB5B0D" w:rsidRPr="00110144" w:rsidTr="00CA779C">
        <w:tc>
          <w:tcPr>
            <w:tcW w:w="567" w:type="dxa"/>
          </w:tcPr>
          <w:p w:rsidR="00BB5B0D" w:rsidRPr="00110144" w:rsidRDefault="00BB5B0D" w:rsidP="004C14D5">
            <w:pPr>
              <w:rPr>
                <w:rFonts w:ascii="Arial" w:hAnsi="Arial" w:cs="Arial"/>
                <w:lang w:val="en-US" w:eastAsia="zh-CN"/>
              </w:rPr>
            </w:pPr>
          </w:p>
        </w:tc>
        <w:tc>
          <w:tcPr>
            <w:tcW w:w="2268" w:type="dxa"/>
          </w:tcPr>
          <w:p w:rsidR="00BB5B0D" w:rsidRPr="00110144" w:rsidRDefault="00BB5B0D" w:rsidP="004C14D5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Low</w:t>
            </w:r>
          </w:p>
        </w:tc>
      </w:tr>
      <w:tr w:rsidR="00F478FA" w:rsidRPr="00110144" w:rsidTr="00CA779C">
        <w:tc>
          <w:tcPr>
            <w:tcW w:w="567" w:type="dxa"/>
          </w:tcPr>
          <w:p w:rsidR="00F478FA" w:rsidRDefault="00F478FA" w:rsidP="004C14D5">
            <w:pPr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>X</w:t>
            </w:r>
          </w:p>
        </w:tc>
        <w:tc>
          <w:tcPr>
            <w:tcW w:w="2268" w:type="dxa"/>
          </w:tcPr>
          <w:p w:rsidR="00F478FA" w:rsidRPr="00110144" w:rsidRDefault="00F478FA" w:rsidP="004C14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None</w:t>
            </w:r>
          </w:p>
        </w:tc>
      </w:tr>
    </w:tbl>
    <w:p w:rsidR="00BB5B0D" w:rsidRPr="00406520" w:rsidRDefault="00BB5B0D" w:rsidP="00376F2C">
      <w:pPr>
        <w:rPr>
          <w:rFonts w:ascii="Arial" w:hAnsi="Arial" w:cs="Arial"/>
          <w:lang w:val="en-US"/>
        </w:rPr>
      </w:pPr>
    </w:p>
    <w:tbl>
      <w:tblPr>
        <w:tblW w:w="9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261"/>
      </w:tblGrid>
      <w:tr w:rsidR="00BB5B0D" w:rsidRPr="0022449A" w:rsidTr="00CA779C">
        <w:trPr>
          <w:trHeight w:val="269"/>
        </w:trPr>
        <w:tc>
          <w:tcPr>
            <w:tcW w:w="9261" w:type="dxa"/>
            <w:shd w:val="clear" w:color="auto" w:fill="D9D9D9"/>
          </w:tcPr>
          <w:p w:rsidR="00BB5B0D" w:rsidRPr="00110144" w:rsidRDefault="00BB5B0D" w:rsidP="00376F2C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Proposed Change Description and References</w:t>
            </w:r>
          </w:p>
        </w:tc>
      </w:tr>
      <w:tr w:rsidR="00BB5B0D" w:rsidRPr="0022449A" w:rsidTr="00CA779C">
        <w:trPr>
          <w:trHeight w:val="269"/>
        </w:trPr>
        <w:tc>
          <w:tcPr>
            <w:tcW w:w="9261" w:type="dxa"/>
          </w:tcPr>
          <w:p w:rsidR="007017CF" w:rsidRDefault="00F478FA" w:rsidP="00B844B9">
            <w:pPr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>During the lebara migration the topups from the month of November were not imported.</w:t>
            </w:r>
          </w:p>
          <w:p w:rsidR="00F478FA" w:rsidRPr="00B844B9" w:rsidRDefault="00F478FA" w:rsidP="00B844B9">
            <w:pPr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>This process corrects that and imports that data into the CRM database.</w:t>
            </w:r>
          </w:p>
        </w:tc>
      </w:tr>
    </w:tbl>
    <w:p w:rsidR="00BB5B0D" w:rsidRPr="0099157D" w:rsidRDefault="00BB5B0D" w:rsidP="00376F2C">
      <w:pPr>
        <w:rPr>
          <w:rFonts w:ascii="Arial" w:hAnsi="Arial" w:cs="Arial"/>
          <w:lang w:val="en-US"/>
        </w:rPr>
      </w:pPr>
    </w:p>
    <w:tbl>
      <w:tblPr>
        <w:tblW w:w="9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261"/>
      </w:tblGrid>
      <w:tr w:rsidR="00BB5B0D" w:rsidRPr="00110144" w:rsidTr="00CA779C">
        <w:trPr>
          <w:trHeight w:val="269"/>
        </w:trPr>
        <w:tc>
          <w:tcPr>
            <w:tcW w:w="9261" w:type="dxa"/>
            <w:shd w:val="clear" w:color="auto" w:fill="D9D9D9"/>
          </w:tcPr>
          <w:p w:rsidR="00BB5B0D" w:rsidRPr="00110144" w:rsidRDefault="00BB5B0D" w:rsidP="00CA779C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Justification</w:t>
            </w:r>
          </w:p>
        </w:tc>
      </w:tr>
      <w:tr w:rsidR="00BB5B0D" w:rsidRPr="0022449A" w:rsidTr="00CA779C">
        <w:trPr>
          <w:trHeight w:val="269"/>
        </w:trPr>
        <w:tc>
          <w:tcPr>
            <w:tcW w:w="9261" w:type="dxa"/>
          </w:tcPr>
          <w:p w:rsidR="00B277AC" w:rsidRPr="003565AD" w:rsidRDefault="00F478FA" w:rsidP="00CC220D">
            <w:pPr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>Lebara customers would like to see all the topups they made in the 3 months before the migration</w:t>
            </w:r>
          </w:p>
        </w:tc>
      </w:tr>
    </w:tbl>
    <w:p w:rsidR="00BB5B0D" w:rsidRPr="003140EE" w:rsidRDefault="00BB5B0D" w:rsidP="00376F2C">
      <w:pPr>
        <w:rPr>
          <w:rFonts w:ascii="Arial" w:hAnsi="Arial" w:cs="Arial"/>
          <w:lang w:val="en-US"/>
        </w:rPr>
      </w:pPr>
    </w:p>
    <w:p w:rsidR="00BB5B0D" w:rsidRPr="009F0ECC" w:rsidRDefault="00BB5B0D" w:rsidP="00376F2C">
      <w:pPr>
        <w:rPr>
          <w:rFonts w:ascii="Arial" w:hAnsi="Arial" w:cs="Arial"/>
          <w:lang w:val="en-US"/>
        </w:rPr>
      </w:pPr>
    </w:p>
    <w:tbl>
      <w:tblPr>
        <w:tblW w:w="9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261"/>
      </w:tblGrid>
      <w:tr w:rsidR="00BB5B0D" w:rsidRPr="0022449A" w:rsidTr="00CA779C">
        <w:trPr>
          <w:trHeight w:val="269"/>
        </w:trPr>
        <w:tc>
          <w:tcPr>
            <w:tcW w:w="9261" w:type="dxa"/>
            <w:shd w:val="clear" w:color="auto" w:fill="D9D9D9"/>
          </w:tcPr>
          <w:p w:rsidR="00BB5B0D" w:rsidRPr="00110144" w:rsidRDefault="00BB5B0D" w:rsidP="00CA779C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Impact of Not Implementing Proposed Change</w:t>
            </w:r>
          </w:p>
        </w:tc>
      </w:tr>
      <w:tr w:rsidR="00BB5B0D" w:rsidRPr="0022449A" w:rsidTr="00CA779C">
        <w:trPr>
          <w:trHeight w:val="269"/>
        </w:trPr>
        <w:tc>
          <w:tcPr>
            <w:tcW w:w="9261" w:type="dxa"/>
          </w:tcPr>
          <w:p w:rsidR="00D94271" w:rsidRPr="000711DE" w:rsidRDefault="00F478FA" w:rsidP="00D94271">
            <w:pPr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>Lebara customers will not all the topups they made in the 3 months before the migration</w:t>
            </w:r>
          </w:p>
        </w:tc>
      </w:tr>
    </w:tbl>
    <w:p w:rsidR="00BB5B0D" w:rsidRPr="00B85B70" w:rsidRDefault="00BB5B0D" w:rsidP="004C14D5">
      <w:pPr>
        <w:rPr>
          <w:rFonts w:ascii="Arial" w:hAnsi="Arial" w:cs="Arial"/>
          <w:lang w:val="en-US"/>
        </w:rPr>
      </w:pPr>
    </w:p>
    <w:tbl>
      <w:tblPr>
        <w:tblW w:w="9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261"/>
      </w:tblGrid>
      <w:tr w:rsidR="00BB5B0D" w:rsidRPr="00DE3ABA" w:rsidTr="00CA779C">
        <w:trPr>
          <w:trHeight w:val="269"/>
        </w:trPr>
        <w:tc>
          <w:tcPr>
            <w:tcW w:w="9261" w:type="dxa"/>
            <w:shd w:val="clear" w:color="auto" w:fill="D9D9D9"/>
          </w:tcPr>
          <w:p w:rsidR="00BB5B0D" w:rsidRPr="00110144" w:rsidRDefault="00F478FA" w:rsidP="00CA779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Implementation</w:t>
            </w:r>
          </w:p>
        </w:tc>
      </w:tr>
      <w:tr w:rsidR="00BB5B0D" w:rsidRPr="00F478FA" w:rsidTr="00CA779C">
        <w:trPr>
          <w:trHeight w:val="269"/>
        </w:trPr>
        <w:tc>
          <w:tcPr>
            <w:tcW w:w="9261" w:type="dxa"/>
          </w:tcPr>
          <w:p w:rsidR="00BB5B0D" w:rsidRDefault="00BB5B0D" w:rsidP="00593860">
            <w:pPr>
              <w:rPr>
                <w:rFonts w:ascii="Arial" w:hAnsi="Arial" w:cs="Arial"/>
                <w:lang w:val="en-US" w:eastAsia="zh-CN"/>
              </w:rPr>
            </w:pPr>
          </w:p>
          <w:p w:rsidR="00F478FA" w:rsidRDefault="00F478FA" w:rsidP="00593860">
            <w:pPr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>Inserting large amounts of data (803K rows) into the topup table would cause locking and block topups during the insert.</w:t>
            </w:r>
          </w:p>
          <w:p w:rsidR="00F478FA" w:rsidRDefault="00F478FA" w:rsidP="00593860">
            <w:pPr>
              <w:rPr>
                <w:rFonts w:ascii="Arial" w:hAnsi="Arial" w:cs="Arial"/>
                <w:lang w:val="en-US" w:eastAsia="zh-CN"/>
              </w:rPr>
            </w:pPr>
          </w:p>
          <w:p w:rsidR="00F478FA" w:rsidRDefault="00F478FA" w:rsidP="00593860">
            <w:pPr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>To prevent this we will insert the rows in small batches of 10-50K rows. This will lock only 2-3 seconds per execution, so during the inserts topups will be slightly slower, but still well within the timeout of 30 seconds. So with the incremental technique NO topups will timeout.</w:t>
            </w:r>
          </w:p>
          <w:p w:rsidR="00F478FA" w:rsidRDefault="00F478FA" w:rsidP="00593860">
            <w:pPr>
              <w:rPr>
                <w:rFonts w:ascii="Arial" w:hAnsi="Arial" w:cs="Arial"/>
                <w:lang w:val="en-US" w:eastAsia="zh-CN"/>
              </w:rPr>
            </w:pPr>
          </w:p>
          <w:p w:rsidR="00F478FA" w:rsidRDefault="00F478FA" w:rsidP="00593860">
            <w:pPr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>A staging table with all the NOV topups has been prepared already:</w:t>
            </w:r>
          </w:p>
          <w:p w:rsidR="00F478FA" w:rsidRDefault="00F478FA" w:rsidP="00593860">
            <w:pPr>
              <w:rPr>
                <w:rFonts w:ascii="Arial" w:hAnsi="Arial" w:cs="Arial"/>
                <w:lang w:val="en-US" w:eastAsia="zh-CN"/>
              </w:rPr>
            </w:pPr>
          </w:p>
          <w:p w:rsidR="00F478FA" w:rsidRPr="0022449A" w:rsidRDefault="00F478FA" w:rsidP="00F478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lang w:val="en-US" w:eastAsia="zh-CN"/>
              </w:rPr>
            </w:pP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 xml:space="preserve">SELECT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SELECT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</w:t>
            </w:r>
            <w:r w:rsidRPr="0022449A">
              <w:rPr>
                <w:rFonts w:ascii="Courier New" w:hAnsi="Courier New" w:cs="Courier New"/>
                <w:noProof/>
                <w:color w:val="FF00FF"/>
                <w:lang w:val="en-US" w:eastAsia="zh-CN"/>
              </w:rPr>
              <w:t>MAX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>id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FROM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dbo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CRM_MVNO_TOPUP_HISTORY th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 xml:space="preserve">WITH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NOLOCK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WHERE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LIKE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FF0000"/>
                <w:lang w:val="en-US" w:eastAsia="zh-CN"/>
              </w:rPr>
              <w:t>'108%'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+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FF00FF"/>
                <w:lang w:val="en-US" w:eastAsia="zh-CN"/>
              </w:rPr>
              <w:t>ROW_NUMBER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()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 xml:space="preserve">OVER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ORDER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BY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a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fec_estado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ab/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ab/>
            </w:r>
            <w:r w:rsidRPr="0022449A">
              <w:rPr>
                <w:rFonts w:ascii="Courier New" w:hAnsi="Courier New" w:cs="Courier New"/>
                <w:noProof/>
                <w:color w:val="008000"/>
                <w:lang w:val="en-US" w:eastAsia="zh-CN"/>
              </w:rPr>
              <w:t>--IDENTITY( BIGINT,1990000000000010398,1 ) AS ID 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700000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DEALERID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</w:t>
            </w:r>
            <w:r w:rsidRPr="0022449A">
              <w:rPr>
                <w:rFonts w:ascii="Courier New" w:hAnsi="Courier New" w:cs="Courier New"/>
                <w:noProof/>
                <w:color w:val="FF00FF"/>
                <w:lang w:val="en-US" w:eastAsia="zh-CN"/>
              </w:rPr>
              <w:t>CONVERT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BIGINT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a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>COD_OPERACION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OPERATIONCODE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lastRenderedPageBreak/>
              <w:t xml:space="preserve">        A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COD_OPERACION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REFERENCECODE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</w:t>
            </w:r>
            <w:r w:rsidRPr="0022449A">
              <w:rPr>
                <w:rFonts w:ascii="Courier New" w:hAnsi="Courier New" w:cs="Courier New"/>
                <w:noProof/>
                <w:color w:val="FF0000"/>
                <w:lang w:val="en-US" w:eastAsia="zh-CN"/>
              </w:rPr>
              <w:t>'34'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+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A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MSISDN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COLLATE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Latin1_General_CI_AI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MSISDN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DBO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>UDF_GET_TOPUPTYPE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>A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>COD_T_OPERACION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TOPUPTYPE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A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PIN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DBO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>UDF_GET_TOPUPSTATUS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>A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>COD_ESTADO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TOPUPSTATUS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A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FEC_ESTADO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STATUSDATE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A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IMPORTE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AMOUNT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978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CURRENCYID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3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TAXCODE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0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PREOPERATIONCODE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0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PREBALANCE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A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MOTIVO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OPERATIONCAUSE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A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DES_MOTIVO REMARK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1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USED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A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FEC_ESTADO USEDTIME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</w:t>
            </w:r>
            <w:r w:rsidRPr="0022449A">
              <w:rPr>
                <w:rFonts w:ascii="Courier New" w:hAnsi="Courier New" w:cs="Courier New"/>
                <w:noProof/>
                <w:color w:val="FF0000"/>
                <w:lang w:val="en-US" w:eastAsia="zh-CN"/>
              </w:rPr>
              <w:t>''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PAYMENTCARDNUMBER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</w:t>
            </w:r>
            <w:r w:rsidRPr="0022449A">
              <w:rPr>
                <w:rFonts w:ascii="Courier New" w:hAnsi="Courier New" w:cs="Courier New"/>
                <w:noProof/>
                <w:color w:val="FF0000"/>
                <w:lang w:val="en-US" w:eastAsia="zh-CN"/>
              </w:rPr>
              <w:t>''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EXPIRATIONDATE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0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AMOUNTWITHTAX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1310000146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USERID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 xml:space="preserve">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SELECT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TOP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1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          CUSTOMERID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FROM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CRM_CUSTOMERS_RESOURCEMB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 xml:space="preserve">WITH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NOLOCK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WHERE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RESOURCE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COLLATE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database_default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=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A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MSISDN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COLLATE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database_default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AND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STATUSID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&lt;&gt;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20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CUSTOMERID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>A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PIN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[VCENCRYPT]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INTO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CRM_MVNO_TOPUP_HISTORY_LEBARA_201111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FROM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CRM25_WORKNEW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>dbo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VF_TOPUP_FIRST_BAK A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 xml:space="preserve">WITH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NOLOCK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LEFT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JOIN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CRM25_WORKNEW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VF_ENCRYPT_VOUCHERCODE B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 xml:space="preserve">WITH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NOLOCK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ON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A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>PIN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=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>B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PIN </w:t>
            </w:r>
            <w:r w:rsidRPr="0022449A">
              <w:rPr>
                <w:rFonts w:ascii="Courier New" w:hAnsi="Courier New" w:cs="Courier New"/>
                <w:noProof/>
                <w:color w:val="008000"/>
                <w:lang w:val="en-US" w:eastAsia="zh-CN"/>
              </w:rPr>
              <w:t>---this is encrypte PIN temp table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WHERE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A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FEC_ESTADO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&gt;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FF0000"/>
                <w:lang w:val="en-US" w:eastAsia="zh-CN"/>
              </w:rPr>
              <w:t>'2011-11-01'</w:t>
            </w:r>
          </w:p>
          <w:p w:rsidR="00F478FA" w:rsidRPr="00F478FA" w:rsidRDefault="00F478FA" w:rsidP="00F478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lang w:val="en-US" w:eastAsia="zh-CN"/>
              </w:rPr>
            </w:pPr>
          </w:p>
          <w:p w:rsidR="00F478FA" w:rsidRPr="00F478FA" w:rsidRDefault="00F478FA" w:rsidP="00F478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F478F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ALTER</w:t>
            </w:r>
            <w:r w:rsidRPr="00F478F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F478F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TABLE</w:t>
            </w:r>
            <w:r w:rsidRPr="00F478FA">
              <w:rPr>
                <w:rFonts w:ascii="Courier New" w:hAnsi="Courier New" w:cs="Courier New"/>
                <w:noProof/>
                <w:lang w:val="en-US" w:eastAsia="zh-CN"/>
              </w:rPr>
              <w:t xml:space="preserve"> CRM_MVNO_TOPUP_HISTORY_LEBARA_201111 </w:t>
            </w:r>
            <w:r w:rsidRPr="00F478F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ALTER</w:t>
            </w:r>
            <w:r w:rsidRPr="00F478F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F478F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COLUMN</w:t>
            </w:r>
            <w:r w:rsidRPr="00F478FA">
              <w:rPr>
                <w:rFonts w:ascii="Courier New" w:hAnsi="Courier New" w:cs="Courier New"/>
                <w:noProof/>
                <w:lang w:val="en-US" w:eastAsia="zh-CN"/>
              </w:rPr>
              <w:t xml:space="preserve"> id </w:t>
            </w:r>
            <w:r w:rsidRPr="00F478F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BIGINT</w:t>
            </w:r>
            <w:r w:rsidRPr="00F478F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F478F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NOT</w:t>
            </w:r>
            <w:r w:rsidRPr="00F478F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F478F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NULL</w:t>
            </w:r>
          </w:p>
          <w:p w:rsidR="00F478FA" w:rsidRPr="00F478FA" w:rsidRDefault="00F478FA" w:rsidP="00F478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F478F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ALTER</w:t>
            </w:r>
            <w:r w:rsidRPr="00F478F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F478F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TABLE</w:t>
            </w:r>
            <w:r w:rsidRPr="00F478FA">
              <w:rPr>
                <w:rFonts w:ascii="Courier New" w:hAnsi="Courier New" w:cs="Courier New"/>
                <w:noProof/>
                <w:lang w:val="en-US" w:eastAsia="zh-CN"/>
              </w:rPr>
              <w:t xml:space="preserve"> CRM_MVNO_TOPUP_HISTORY_LEBARA_201111 </w:t>
            </w:r>
            <w:r w:rsidRPr="00F478F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ADD</w:t>
            </w:r>
            <w:r w:rsidRPr="00F478F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F478F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CONSTRAINT</w:t>
            </w:r>
            <w:r w:rsidRPr="00F478FA">
              <w:rPr>
                <w:rFonts w:ascii="Courier New" w:hAnsi="Courier New" w:cs="Courier New"/>
                <w:noProof/>
                <w:lang w:val="en-US" w:eastAsia="zh-CN"/>
              </w:rPr>
              <w:t xml:space="preserve"> PK_CRM_MVNO_TOPUP_HISTORY_LEBARA_201111 </w:t>
            </w:r>
            <w:r w:rsidRPr="00F478F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PRIMARY</w:t>
            </w:r>
            <w:r w:rsidRPr="00F478F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F478F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 xml:space="preserve">KEY </w:t>
            </w:r>
            <w:r w:rsidRPr="00F478F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F478FA">
              <w:rPr>
                <w:rFonts w:ascii="Courier New" w:hAnsi="Courier New" w:cs="Courier New"/>
                <w:noProof/>
                <w:lang w:val="en-US" w:eastAsia="zh-CN"/>
              </w:rPr>
              <w:t xml:space="preserve"> ID </w:t>
            </w:r>
            <w:r w:rsidRPr="00F478F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</w:p>
          <w:p w:rsidR="00F478FA" w:rsidRDefault="00F478FA" w:rsidP="00593860">
            <w:pPr>
              <w:rPr>
                <w:rFonts w:ascii="Arial" w:hAnsi="Arial" w:cs="Arial"/>
                <w:lang w:val="en-US" w:eastAsia="zh-CN"/>
              </w:rPr>
            </w:pPr>
          </w:p>
          <w:p w:rsidR="00F478FA" w:rsidRDefault="00F478FA" w:rsidP="00593860">
            <w:pPr>
              <w:rPr>
                <w:rFonts w:ascii="Arial" w:hAnsi="Arial" w:cs="Arial"/>
                <w:lang w:val="en-US" w:eastAsia="zh-CN"/>
              </w:rPr>
            </w:pPr>
          </w:p>
          <w:p w:rsidR="00F478FA" w:rsidRPr="00F478FA" w:rsidRDefault="00F478FA" w:rsidP="00593860">
            <w:pPr>
              <w:rPr>
                <w:rFonts w:ascii="Arial" w:hAnsi="Arial" w:cs="Arial"/>
                <w:sz w:val="28"/>
                <w:lang w:val="en-US" w:eastAsia="zh-CN"/>
              </w:rPr>
            </w:pPr>
            <w:r w:rsidRPr="00F478FA">
              <w:rPr>
                <w:rFonts w:ascii="Arial" w:hAnsi="Arial" w:cs="Arial"/>
                <w:sz w:val="28"/>
                <w:lang w:val="en-US" w:eastAsia="zh-CN"/>
              </w:rPr>
              <w:t>Now the only thing remaining is the repeated execution of the following command until all topups have been inserted:</w:t>
            </w:r>
          </w:p>
          <w:p w:rsidR="00F478FA" w:rsidRPr="00F478FA" w:rsidRDefault="00F478FA" w:rsidP="00593860">
            <w:pPr>
              <w:rPr>
                <w:rFonts w:ascii="Arial" w:hAnsi="Arial" w:cs="Arial"/>
                <w:sz w:val="28"/>
                <w:lang w:val="en-US" w:eastAsia="zh-CN"/>
              </w:rPr>
            </w:pPr>
          </w:p>
          <w:p w:rsid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lang w:eastAsia="zh-CN"/>
              </w:rPr>
            </w:pP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MERGE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INTO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CRM_MVNO_TOPUP_HISTORY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target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USING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 xml:space="preserve">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SELECT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TOP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10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          n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.*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FROM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CRM_MVNO_TOPUP_HISTORY_LEBARA_201111 n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 xml:space="preserve">WITH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NOLOCK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LEFT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OUTER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JOIN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CRM_MVNO_TOPUP_HISTORY o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 xml:space="preserve">WITH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NOLOCK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ON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o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=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n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>ID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WHERE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o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IS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NULL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AS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 xml:space="preserve">ON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=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target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WHEN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NOT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MATCHED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THEN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 xml:space="preserve">INSERT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DEALERID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lastRenderedPageBreak/>
              <w:t xml:space="preserve">          OPERATIONCODE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REFERENCECODE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MSISDN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TOPUPTYPE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PIN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STATUS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STATUSDATE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AMOUNT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CURRENCYID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TAXCODE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PREOPERATIONCODE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PREBALANCE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OPERATIONCAUSE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REMARK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Used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UsedTime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PAYMENTCARDNUMBER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EXPIRATIONDATE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AMOUNTWITHTAX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UserID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CustomerID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VCENCRYPT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)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>VALUES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color w:val="0000FF"/>
                <w:lang w:val="en-US" w:eastAsia="zh-CN"/>
              </w:rPr>
              <w:t xml:space="preserve">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(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DEALERID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OPERATIONCODE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REFERENCECODE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MSISDN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TOPUPTYPE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PIN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TOPUPSTATUS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STATUSDATE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AMOUNT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CURRENCYID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TAXCODE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PREOPERATIONCODE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PREBALANCE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OPERATIONCAUSE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REMARK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Used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UsedTime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PAYMENTCARDNUMBER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EXPIRATIONDATE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AMOUNTWITHTAX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P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source.</w:t>
            </w: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UserID </w:t>
            </w:r>
            <w:r w:rsidRPr="0022449A">
              <w:rPr>
                <w:rFonts w:ascii="Courier New" w:hAnsi="Courier New" w:cs="Courier New"/>
                <w:noProof/>
                <w:color w:val="808080"/>
                <w:lang w:val="en-US" w:eastAsia="zh-CN"/>
              </w:rPr>
              <w:t>,</w:t>
            </w:r>
          </w:p>
          <w:p w:rsid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eastAsia="zh-CN"/>
              </w:rPr>
            </w:pPr>
            <w:r w:rsidRPr="0022449A">
              <w:rPr>
                <w:rFonts w:ascii="Courier New" w:hAnsi="Courier New" w:cs="Courier New"/>
                <w:noProof/>
                <w:lang w:val="en-US" w:eastAsia="zh-CN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  <w:lang w:eastAsia="zh-CN"/>
              </w:rPr>
              <w:t>source.</w:t>
            </w:r>
            <w:r>
              <w:rPr>
                <w:rFonts w:ascii="Courier New" w:hAnsi="Courier New" w:cs="Courier New"/>
                <w:noProof/>
                <w:lang w:eastAsia="zh-CN"/>
              </w:rPr>
              <w:t xml:space="preserve">CustomerID </w:t>
            </w:r>
            <w:r>
              <w:rPr>
                <w:rFonts w:ascii="Courier New" w:hAnsi="Courier New" w:cs="Courier New"/>
                <w:noProof/>
                <w:color w:val="808080"/>
                <w:lang w:eastAsia="zh-CN"/>
              </w:rPr>
              <w:t>,</w:t>
            </w:r>
          </w:p>
          <w:p w:rsid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lang w:eastAsia="zh-CN"/>
              </w:rPr>
            </w:pPr>
            <w:r>
              <w:rPr>
                <w:rFonts w:ascii="Courier New" w:hAnsi="Courier New" w:cs="Courier New"/>
                <w:noProof/>
                <w:lang w:eastAsia="zh-CN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  <w:lang w:eastAsia="zh-CN"/>
              </w:rPr>
              <w:t>source.</w:t>
            </w:r>
            <w:r>
              <w:rPr>
                <w:rFonts w:ascii="Courier New" w:hAnsi="Courier New" w:cs="Courier New"/>
                <w:noProof/>
                <w:lang w:eastAsia="zh-CN"/>
              </w:rPr>
              <w:t>vcEncrypt</w:t>
            </w:r>
          </w:p>
          <w:p w:rsidR="0022449A" w:rsidRDefault="0022449A" w:rsidP="002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lang w:eastAsia="zh-CN"/>
              </w:rPr>
            </w:pPr>
            <w:r>
              <w:rPr>
                <w:rFonts w:ascii="Courier New" w:hAnsi="Courier New" w:cs="Courier New"/>
                <w:noProof/>
                <w:lang w:eastAsia="zh-CN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  <w:lang w:eastAsia="zh-CN"/>
              </w:rPr>
              <w:t>)</w:t>
            </w:r>
            <w:r>
              <w:rPr>
                <w:rFonts w:ascii="Courier New" w:hAnsi="Courier New" w:cs="Courier New"/>
                <w:noProof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lang w:eastAsia="zh-CN"/>
              </w:rPr>
              <w:t>;</w:t>
            </w:r>
          </w:p>
          <w:p w:rsidR="00F478FA" w:rsidRPr="00110144" w:rsidRDefault="00F478FA" w:rsidP="00593860">
            <w:pPr>
              <w:rPr>
                <w:rFonts w:ascii="Arial" w:hAnsi="Arial" w:cs="Arial"/>
                <w:lang w:val="en-US" w:eastAsia="zh-CN"/>
              </w:rPr>
            </w:pPr>
            <w:bookmarkStart w:id="1" w:name="_GoBack"/>
            <w:bookmarkEnd w:id="1"/>
          </w:p>
        </w:tc>
      </w:tr>
    </w:tbl>
    <w:p w:rsidR="00BB5B0D" w:rsidRPr="00406520" w:rsidRDefault="00BB5B0D" w:rsidP="004C14D5">
      <w:pPr>
        <w:rPr>
          <w:rFonts w:ascii="Arial" w:hAnsi="Arial" w:cs="Arial"/>
          <w:lang w:val="en-US"/>
        </w:rPr>
      </w:pPr>
    </w:p>
    <w:p w:rsidR="00BB5B0D" w:rsidRPr="00406520" w:rsidRDefault="00BB5B0D" w:rsidP="004C14D5">
      <w:pPr>
        <w:rPr>
          <w:rFonts w:ascii="Arial" w:hAnsi="Arial" w:cs="Arial"/>
          <w:lang w:val="en-US"/>
        </w:rPr>
      </w:pPr>
    </w:p>
    <w:p w:rsidR="00BB5B0D" w:rsidRPr="00406520" w:rsidRDefault="00BB5B0D" w:rsidP="00376F2C">
      <w:pPr>
        <w:rPr>
          <w:rFonts w:ascii="Arial" w:hAnsi="Arial" w:cs="Arial"/>
          <w:lang w:val="en-US"/>
        </w:rPr>
      </w:pPr>
    </w:p>
    <w:p w:rsidR="00BB5B0D" w:rsidRPr="00406520" w:rsidRDefault="00BB5B0D" w:rsidP="00376F2C">
      <w:pPr>
        <w:rPr>
          <w:rFonts w:ascii="Arial" w:hAnsi="Arial" w:cs="Arial"/>
          <w:lang w:val="en-US"/>
        </w:rPr>
      </w:pPr>
    </w:p>
    <w:p w:rsidR="00BB5B0D" w:rsidRPr="00406520" w:rsidRDefault="00BB5B0D" w:rsidP="00376F2C">
      <w:pPr>
        <w:rPr>
          <w:rFonts w:ascii="Arial" w:hAnsi="Arial" w:cs="Arial"/>
          <w:lang w:val="en-US"/>
        </w:rPr>
      </w:pPr>
    </w:p>
    <w:p w:rsidR="00BB5B0D" w:rsidRPr="00406520" w:rsidRDefault="00BB5B0D" w:rsidP="00376F2C">
      <w:pPr>
        <w:rPr>
          <w:rFonts w:ascii="Arial" w:hAnsi="Arial" w:cs="Arial"/>
          <w:lang w:val="en-US"/>
        </w:rPr>
      </w:pPr>
    </w:p>
    <w:p w:rsidR="00BB5B0D" w:rsidRPr="00406520" w:rsidRDefault="00BB5B0D" w:rsidP="00376F2C">
      <w:pPr>
        <w:rPr>
          <w:rFonts w:ascii="Arial" w:hAnsi="Arial" w:cs="Arial"/>
          <w:lang w:val="en-US"/>
        </w:rPr>
      </w:pPr>
    </w:p>
    <w:p w:rsidR="00BB5B0D" w:rsidRPr="00406520" w:rsidRDefault="00BB5B0D" w:rsidP="00376F2C">
      <w:pPr>
        <w:rPr>
          <w:rFonts w:ascii="Arial" w:hAnsi="Arial" w:cs="Arial"/>
          <w:lang w:val="en-US"/>
        </w:rPr>
      </w:pPr>
    </w:p>
    <w:p w:rsidR="00BB5B0D" w:rsidRPr="00406520" w:rsidRDefault="00BB5B0D" w:rsidP="00376F2C">
      <w:pPr>
        <w:rPr>
          <w:rFonts w:ascii="Arial" w:hAnsi="Arial" w:cs="Arial"/>
          <w:lang w:val="en-US"/>
        </w:rPr>
      </w:pPr>
    </w:p>
    <w:p w:rsidR="00BB5B0D" w:rsidRPr="00406520" w:rsidRDefault="00BB5B0D" w:rsidP="00376F2C">
      <w:pPr>
        <w:rPr>
          <w:rFonts w:ascii="Arial" w:hAnsi="Arial" w:cs="Arial"/>
          <w:lang w:val="en-US"/>
        </w:rPr>
      </w:pPr>
    </w:p>
    <w:p w:rsidR="00BB5B0D" w:rsidRPr="00406520" w:rsidRDefault="00BB5B0D" w:rsidP="00376F2C">
      <w:pPr>
        <w:rPr>
          <w:rFonts w:ascii="Arial" w:hAnsi="Arial" w:cs="Arial"/>
          <w:lang w:val="en-US"/>
        </w:rPr>
      </w:pPr>
    </w:p>
    <w:p w:rsidR="00BB5B0D" w:rsidRPr="00406520" w:rsidRDefault="00BB5B0D" w:rsidP="00376F2C">
      <w:pPr>
        <w:rPr>
          <w:rFonts w:ascii="Arial" w:hAnsi="Arial" w:cs="Arial"/>
          <w:lang w:val="en-US"/>
        </w:rPr>
      </w:pPr>
    </w:p>
    <w:p w:rsidR="00BB5B0D" w:rsidRPr="00BB6986" w:rsidRDefault="00BB5B0D">
      <w:pPr>
        <w:rPr>
          <w:rFonts w:ascii="Arial" w:hAnsi="Arial" w:cs="Arial"/>
          <w:i/>
          <w:lang w:val="en-US"/>
        </w:rPr>
      </w:pPr>
    </w:p>
    <w:p w:rsidR="00BB5B0D" w:rsidRPr="00BB6986" w:rsidRDefault="00BB5B0D">
      <w:pPr>
        <w:rPr>
          <w:rFonts w:ascii="Arial" w:hAnsi="Arial" w:cs="Arial"/>
          <w:i/>
          <w:lang w:val="en-US"/>
        </w:rPr>
      </w:pPr>
      <w:r w:rsidRPr="00BB6986">
        <w:rPr>
          <w:rFonts w:ascii="Arial" w:hAnsi="Arial" w:cs="Arial"/>
          <w:i/>
          <w:lang w:val="en-US"/>
        </w:rPr>
        <w:t xml:space="preserve">Send this form completely filled to </w:t>
      </w:r>
      <w:hyperlink r:id="rId8" w:history="1">
        <w:r w:rsidRPr="00385F5F">
          <w:rPr>
            <w:rStyle w:val="a8"/>
            <w:rFonts w:ascii="Arial" w:hAnsi="Arial" w:cs="Arial"/>
            <w:i/>
            <w:lang w:val="en-US"/>
          </w:rPr>
          <w:t>changedesk@elephanttalk.com</w:t>
        </w:r>
      </w:hyperlink>
      <w:r w:rsidRPr="00BB6986">
        <w:rPr>
          <w:rFonts w:ascii="Arial" w:hAnsi="Arial" w:cs="Arial"/>
          <w:i/>
          <w:lang w:val="en-US"/>
        </w:rPr>
        <w:t xml:space="preserve"> </w:t>
      </w:r>
    </w:p>
    <w:p w:rsidR="00BB5B0D" w:rsidRPr="00BB6986" w:rsidRDefault="00BB5B0D">
      <w:pPr>
        <w:rPr>
          <w:rFonts w:ascii="Arial" w:hAnsi="Arial" w:cs="Arial"/>
          <w:i/>
          <w:lang w:val="en-US"/>
        </w:rPr>
      </w:pPr>
    </w:p>
    <w:p w:rsidR="00BB5B0D" w:rsidRPr="00BB6986" w:rsidRDefault="00BB5B0D">
      <w:pPr>
        <w:rPr>
          <w:rFonts w:ascii="Arial" w:hAnsi="Arial" w:cs="Arial"/>
          <w:i/>
          <w:lang w:val="en-US"/>
        </w:rPr>
      </w:pPr>
      <w:r w:rsidRPr="00BB6986">
        <w:rPr>
          <w:rFonts w:ascii="Arial" w:hAnsi="Arial" w:cs="Arial"/>
          <w:i/>
          <w:lang w:val="en-US"/>
        </w:rPr>
        <w:t>Regular changes to be send 6 days in advance of the proposed change date.</w:t>
      </w:r>
    </w:p>
    <w:p w:rsidR="00BB5B0D" w:rsidRPr="00BB6986" w:rsidRDefault="00BB5B0D">
      <w:pPr>
        <w:rPr>
          <w:rFonts w:ascii="Arial" w:hAnsi="Arial" w:cs="Arial"/>
          <w:i/>
          <w:lang w:val="en-US"/>
        </w:rPr>
      </w:pPr>
      <w:r w:rsidRPr="00BB6986">
        <w:rPr>
          <w:rFonts w:ascii="Arial" w:hAnsi="Arial" w:cs="Arial"/>
          <w:i/>
          <w:lang w:val="en-US"/>
        </w:rPr>
        <w:t xml:space="preserve">Emergency changes only with approval of Martin and in </w:t>
      </w:r>
      <w:smartTag w:uri="urn:schemas-microsoft-com:office:smarttags" w:element="country-region">
        <w:smartTag w:uri="urn:schemas-microsoft-com:office:smarttags" w:element="place">
          <w:r w:rsidRPr="00BB6986">
            <w:rPr>
              <w:rFonts w:ascii="Arial" w:hAnsi="Arial" w:cs="Arial"/>
              <w:i/>
              <w:lang w:val="en-US"/>
            </w:rPr>
            <w:t>Spain</w:t>
          </w:r>
        </w:smartTag>
      </w:smartTag>
      <w:r w:rsidRPr="00BB6986">
        <w:rPr>
          <w:rFonts w:ascii="Arial" w:hAnsi="Arial" w:cs="Arial"/>
          <w:i/>
          <w:lang w:val="en-US"/>
        </w:rPr>
        <w:t xml:space="preserve"> also from Vodafone. </w:t>
      </w:r>
    </w:p>
    <w:p w:rsidR="00BB5B0D" w:rsidRDefault="00BB5B0D">
      <w:pPr>
        <w:rPr>
          <w:rFonts w:ascii="Arial" w:hAnsi="Arial" w:cs="Arial"/>
          <w:lang w:val="en-US"/>
        </w:rPr>
      </w:pPr>
    </w:p>
    <w:p w:rsidR="00BB5B0D" w:rsidRPr="00406520" w:rsidRDefault="00923652">
      <w:pPr>
        <w:rPr>
          <w:rFonts w:ascii="Arial" w:hAnsi="Arial" w:cs="Arial"/>
          <w:lang w:val="en-US"/>
        </w:rPr>
      </w:pPr>
      <w:r w:rsidRPr="00923652">
        <w:rPr>
          <w:noProof/>
        </w:rPr>
        <w:pict>
          <v:line id="Line 4" o:spid="_x0000_s1028" style="position:absolute;z-index:251657728;visibility:visible" from="-3.5pt,9.95pt" to="457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Hq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F0Pp1kMx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"/>
        </w:pict>
      </w:r>
    </w:p>
    <w:p w:rsidR="00BB5B0D" w:rsidRPr="00406520" w:rsidRDefault="00BB5B0D">
      <w:pPr>
        <w:rPr>
          <w:rFonts w:ascii="Arial" w:hAnsi="Arial" w:cs="Arial"/>
          <w:lang w:val="en-US"/>
        </w:rPr>
      </w:pPr>
    </w:p>
    <w:p w:rsidR="00BB5B0D" w:rsidRDefault="00BB5B0D" w:rsidP="005100B7">
      <w:pPr>
        <w:pStyle w:val="1"/>
        <w:rPr>
          <w:rFonts w:ascii="Arial" w:hAnsi="Arial" w:cs="Arial"/>
          <w:i w:val="0"/>
          <w:u w:val="single"/>
          <w:lang w:val="en-US"/>
        </w:rPr>
      </w:pPr>
    </w:p>
    <w:p w:rsidR="00BB5B0D" w:rsidRDefault="00BB5B0D" w:rsidP="005100B7">
      <w:pPr>
        <w:pStyle w:val="1"/>
        <w:rPr>
          <w:rFonts w:ascii="Arial" w:hAnsi="Arial" w:cs="Arial"/>
          <w:i w:val="0"/>
          <w:u w:val="single"/>
          <w:lang w:val="en-US"/>
        </w:rPr>
      </w:pPr>
      <w:r>
        <w:rPr>
          <w:rFonts w:ascii="Arial" w:hAnsi="Arial" w:cs="Arial"/>
          <w:i w:val="0"/>
          <w:u w:val="single"/>
          <w:lang w:val="en-US"/>
        </w:rPr>
        <w:t>REALISATION</w:t>
      </w:r>
    </w:p>
    <w:p w:rsidR="00BB5B0D" w:rsidRDefault="00BB5B0D" w:rsidP="005100B7">
      <w:pPr>
        <w:pStyle w:val="1"/>
        <w:rPr>
          <w:rFonts w:ascii="Arial" w:hAnsi="Arial" w:cs="Arial"/>
          <w:i w:val="0"/>
          <w:u w:val="single"/>
          <w:lang w:val="en-US"/>
        </w:rPr>
      </w:pPr>
    </w:p>
    <w:p w:rsidR="00BB5B0D" w:rsidRDefault="00BB5B0D" w:rsidP="005100B7">
      <w:pPr>
        <w:pStyle w:val="1"/>
        <w:rPr>
          <w:rFonts w:ascii="Arial" w:hAnsi="Arial" w:cs="Arial"/>
          <w:i w:val="0"/>
          <w:u w:val="single"/>
          <w:lang w:val="en-US"/>
        </w:rPr>
      </w:pPr>
    </w:p>
    <w:tbl>
      <w:tblPr>
        <w:tblW w:w="9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261"/>
      </w:tblGrid>
      <w:tr w:rsidR="00BB5B0D" w:rsidRPr="00110144" w:rsidTr="00633F4E">
        <w:trPr>
          <w:trHeight w:val="269"/>
        </w:trPr>
        <w:tc>
          <w:tcPr>
            <w:tcW w:w="9261" w:type="dxa"/>
            <w:shd w:val="clear" w:color="auto" w:fill="D9D9D9"/>
          </w:tcPr>
          <w:p w:rsidR="00BB5B0D" w:rsidRPr="00110144" w:rsidRDefault="00BB5B0D" w:rsidP="00633F4E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Report</w:t>
            </w:r>
          </w:p>
        </w:tc>
      </w:tr>
      <w:tr w:rsidR="00BB5B0D" w:rsidRPr="00110144" w:rsidTr="00633F4E">
        <w:trPr>
          <w:trHeight w:val="269"/>
        </w:trPr>
        <w:tc>
          <w:tcPr>
            <w:tcW w:w="9261" w:type="dxa"/>
          </w:tcPr>
          <w:p w:rsidR="00BB5B0D" w:rsidRPr="00110144" w:rsidRDefault="00BB5B0D" w:rsidP="00633F4E">
            <w:pPr>
              <w:rPr>
                <w:rFonts w:ascii="Arial" w:hAnsi="Arial" w:cs="Arial"/>
                <w:lang w:val="en-US"/>
              </w:rPr>
            </w:pPr>
          </w:p>
          <w:p w:rsidR="00BB5B0D" w:rsidRPr="00110144" w:rsidRDefault="00BB5B0D" w:rsidP="00633F4E">
            <w:pPr>
              <w:rPr>
                <w:rFonts w:ascii="Arial" w:hAnsi="Arial" w:cs="Arial"/>
                <w:lang w:val="en-US"/>
              </w:rPr>
            </w:pPr>
          </w:p>
          <w:p w:rsidR="00BB5B0D" w:rsidRPr="00110144" w:rsidRDefault="00BB5B0D" w:rsidP="00633F4E">
            <w:pPr>
              <w:rPr>
                <w:rFonts w:ascii="Arial" w:hAnsi="Arial" w:cs="Arial"/>
                <w:lang w:val="en-US"/>
              </w:rPr>
            </w:pPr>
          </w:p>
          <w:p w:rsidR="00BB5B0D" w:rsidRPr="00110144" w:rsidRDefault="00BB5B0D" w:rsidP="00633F4E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B5B0D" w:rsidRDefault="00BB5B0D" w:rsidP="005100B7">
      <w:pPr>
        <w:pStyle w:val="1"/>
        <w:rPr>
          <w:rFonts w:ascii="Arial" w:hAnsi="Arial" w:cs="Arial"/>
          <w:i w:val="0"/>
          <w:u w:val="single"/>
          <w:lang w:val="en-US"/>
        </w:rPr>
      </w:pPr>
    </w:p>
    <w:p w:rsidR="00BB5B0D" w:rsidRDefault="00BB5B0D" w:rsidP="005100B7">
      <w:pPr>
        <w:pStyle w:val="1"/>
        <w:rPr>
          <w:rFonts w:ascii="Arial" w:hAnsi="Arial" w:cs="Arial"/>
          <w:i w:val="0"/>
          <w:u w:val="single"/>
          <w:lang w:val="en-US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76"/>
        <w:gridCol w:w="1134"/>
        <w:gridCol w:w="5812"/>
      </w:tblGrid>
      <w:tr w:rsidR="00BB5B0D" w:rsidRPr="00110144" w:rsidTr="00633F4E">
        <w:trPr>
          <w:trHeight w:val="400"/>
        </w:trPr>
        <w:tc>
          <w:tcPr>
            <w:tcW w:w="2376" w:type="dxa"/>
          </w:tcPr>
          <w:p w:rsidR="00BB5B0D" w:rsidRPr="00110144" w:rsidRDefault="00BB5B0D" w:rsidP="00633F4E">
            <w:pPr>
              <w:pStyle w:val="1"/>
              <w:rPr>
                <w:rFonts w:ascii="Arial" w:hAnsi="Arial" w:cs="Arial"/>
                <w:b w:val="0"/>
                <w:i w:val="0"/>
                <w:lang w:val="en-US"/>
              </w:rPr>
            </w:pPr>
            <w:r w:rsidRPr="00110144">
              <w:rPr>
                <w:rFonts w:ascii="Arial" w:hAnsi="Arial" w:cs="Arial"/>
                <w:b w:val="0"/>
                <w:i w:val="0"/>
                <w:lang w:val="en-US"/>
              </w:rPr>
              <w:t>Did change Impact on services</w:t>
            </w:r>
          </w:p>
        </w:tc>
        <w:tc>
          <w:tcPr>
            <w:tcW w:w="1134" w:type="dxa"/>
          </w:tcPr>
          <w:p w:rsidR="00BB5B0D" w:rsidRPr="00110144" w:rsidRDefault="00BB5B0D" w:rsidP="00633F4E">
            <w:pPr>
              <w:pStyle w:val="1"/>
              <w:rPr>
                <w:rFonts w:ascii="Arial" w:hAnsi="Arial" w:cs="Arial"/>
                <w:b w:val="0"/>
                <w:i w:val="0"/>
                <w:lang w:val="en-US"/>
              </w:rPr>
            </w:pPr>
          </w:p>
          <w:p w:rsidR="00BB5B0D" w:rsidRPr="00110144" w:rsidRDefault="00BB5B0D" w:rsidP="00633F4E">
            <w:pPr>
              <w:pStyle w:val="1"/>
              <w:rPr>
                <w:rFonts w:ascii="Arial" w:hAnsi="Arial" w:cs="Arial"/>
                <w:b w:val="0"/>
                <w:i w:val="0"/>
                <w:lang w:val="en-US"/>
              </w:rPr>
            </w:pPr>
            <w:r w:rsidRPr="00110144">
              <w:rPr>
                <w:rFonts w:ascii="Arial" w:hAnsi="Arial" w:cs="Arial"/>
                <w:b w:val="0"/>
                <w:i w:val="0"/>
                <w:lang w:val="en-US"/>
              </w:rPr>
              <w:t xml:space="preserve"> NO</w:t>
            </w:r>
          </w:p>
        </w:tc>
        <w:tc>
          <w:tcPr>
            <w:tcW w:w="5812" w:type="dxa"/>
          </w:tcPr>
          <w:p w:rsidR="00BB5B0D" w:rsidRPr="00110144" w:rsidRDefault="00BB5B0D" w:rsidP="00633F4E">
            <w:pPr>
              <w:pStyle w:val="1"/>
              <w:rPr>
                <w:rFonts w:ascii="Arial" w:hAnsi="Arial" w:cs="Arial"/>
                <w:b w:val="0"/>
                <w:lang w:val="en-US"/>
              </w:rPr>
            </w:pPr>
            <w:r w:rsidRPr="00110144">
              <w:rPr>
                <w:rFonts w:ascii="Arial" w:hAnsi="Arial" w:cs="Arial"/>
                <w:b w:val="0"/>
                <w:lang w:val="en-US"/>
              </w:rPr>
              <w:t>If yes, which</w:t>
            </w:r>
          </w:p>
          <w:p w:rsidR="00BB5B0D" w:rsidRPr="00110144" w:rsidRDefault="00BB5B0D" w:rsidP="008B2F36">
            <w:pPr>
              <w:rPr>
                <w:lang w:val="en-US"/>
              </w:rPr>
            </w:pPr>
            <w:r w:rsidRPr="00110144">
              <w:rPr>
                <w:lang w:val="en-US"/>
              </w:rPr>
              <w:t xml:space="preserve">Duration: </w:t>
            </w:r>
          </w:p>
        </w:tc>
      </w:tr>
      <w:tr w:rsidR="00BB5B0D" w:rsidRPr="00110144" w:rsidTr="00633F4E">
        <w:tc>
          <w:tcPr>
            <w:tcW w:w="2376" w:type="dxa"/>
          </w:tcPr>
          <w:p w:rsidR="00BB5B0D" w:rsidRPr="00110144" w:rsidRDefault="00BB5B0D" w:rsidP="00BB6986">
            <w:pPr>
              <w:pStyle w:val="1"/>
              <w:rPr>
                <w:rFonts w:ascii="Arial" w:hAnsi="Arial" w:cs="Arial"/>
                <w:b w:val="0"/>
                <w:i w:val="0"/>
                <w:lang w:val="en-US"/>
              </w:rPr>
            </w:pPr>
            <w:r w:rsidRPr="00110144">
              <w:rPr>
                <w:rFonts w:ascii="Arial" w:hAnsi="Arial" w:cs="Arial"/>
                <w:b w:val="0"/>
                <w:i w:val="0"/>
                <w:lang w:val="en-US"/>
              </w:rPr>
              <w:t>Did change impact on other network elements/applications</w:t>
            </w:r>
          </w:p>
        </w:tc>
        <w:tc>
          <w:tcPr>
            <w:tcW w:w="1134" w:type="dxa"/>
          </w:tcPr>
          <w:p w:rsidR="00BB5B0D" w:rsidRPr="00110144" w:rsidRDefault="00BB5B0D" w:rsidP="00633F4E">
            <w:pPr>
              <w:pStyle w:val="1"/>
              <w:rPr>
                <w:rFonts w:ascii="Arial" w:hAnsi="Arial" w:cs="Arial"/>
                <w:b w:val="0"/>
                <w:i w:val="0"/>
                <w:lang w:val="en-US"/>
              </w:rPr>
            </w:pPr>
          </w:p>
          <w:p w:rsidR="00BB5B0D" w:rsidRPr="00110144" w:rsidRDefault="00BB5B0D" w:rsidP="00633F4E">
            <w:pPr>
              <w:pStyle w:val="1"/>
              <w:rPr>
                <w:rFonts w:ascii="Arial" w:hAnsi="Arial" w:cs="Arial"/>
                <w:b w:val="0"/>
                <w:i w:val="0"/>
                <w:lang w:val="en-US"/>
              </w:rPr>
            </w:pPr>
            <w:r w:rsidRPr="00110144">
              <w:rPr>
                <w:rFonts w:ascii="Arial" w:hAnsi="Arial" w:cs="Arial"/>
                <w:b w:val="0"/>
                <w:i w:val="0"/>
                <w:lang w:val="en-US"/>
              </w:rPr>
              <w:t xml:space="preserve"> NO</w:t>
            </w:r>
          </w:p>
        </w:tc>
        <w:tc>
          <w:tcPr>
            <w:tcW w:w="5812" w:type="dxa"/>
          </w:tcPr>
          <w:p w:rsidR="00BB5B0D" w:rsidRPr="00110144" w:rsidRDefault="00BB5B0D" w:rsidP="00633F4E">
            <w:pPr>
              <w:pStyle w:val="1"/>
              <w:rPr>
                <w:rFonts w:ascii="Arial" w:hAnsi="Arial" w:cs="Arial"/>
                <w:b w:val="0"/>
                <w:lang w:val="en-US"/>
              </w:rPr>
            </w:pPr>
            <w:r w:rsidRPr="00110144">
              <w:rPr>
                <w:rFonts w:ascii="Arial" w:hAnsi="Arial" w:cs="Arial"/>
                <w:b w:val="0"/>
                <w:lang w:val="en-US"/>
              </w:rPr>
              <w:t>If yes, which</w:t>
            </w:r>
          </w:p>
        </w:tc>
      </w:tr>
    </w:tbl>
    <w:p w:rsidR="00BB5B0D" w:rsidRDefault="00BB5B0D" w:rsidP="005100B7">
      <w:pPr>
        <w:pStyle w:val="1"/>
        <w:rPr>
          <w:rFonts w:ascii="Arial" w:hAnsi="Arial" w:cs="Arial"/>
          <w:i w:val="0"/>
          <w:u w:val="single"/>
          <w:lang w:val="en-US"/>
        </w:rPr>
      </w:pPr>
    </w:p>
    <w:p w:rsidR="00BB5B0D" w:rsidRDefault="00BB5B0D" w:rsidP="005100B7">
      <w:pPr>
        <w:pStyle w:val="1"/>
        <w:rPr>
          <w:rFonts w:ascii="Arial" w:hAnsi="Arial" w:cs="Arial"/>
          <w:i w:val="0"/>
          <w:u w:val="single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338"/>
        <w:gridCol w:w="6912"/>
      </w:tblGrid>
      <w:tr w:rsidR="00BB5B0D" w:rsidRPr="0022449A" w:rsidTr="00633F4E"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BB5B0D" w:rsidRPr="00110144" w:rsidRDefault="00BB5B0D" w:rsidP="00633F4E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Actual time frame</w:t>
            </w:r>
          </w:p>
        </w:tc>
        <w:tc>
          <w:tcPr>
            <w:tcW w:w="6912" w:type="dxa"/>
            <w:tcBorders>
              <w:top w:val="single" w:sz="4" w:space="0" w:color="auto"/>
              <w:bottom w:val="single" w:sz="4" w:space="0" w:color="auto"/>
            </w:tcBorders>
          </w:tcPr>
          <w:p w:rsidR="00BB5B0D" w:rsidRPr="00110144" w:rsidRDefault="00BB5B0D" w:rsidP="00633F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 w:eastAsia="zh-CN"/>
              </w:rPr>
              <w:t>dd</w:t>
            </w:r>
            <w:r w:rsidRPr="00110144">
              <w:rPr>
                <w:rFonts w:ascii="Arial" w:hAnsi="Arial" w:cs="Arial"/>
                <w:lang w:val="en-US" w:eastAsia="zh-CN"/>
              </w:rPr>
              <w:t>/</w:t>
            </w:r>
            <w:r>
              <w:rPr>
                <w:rFonts w:ascii="Arial" w:hAnsi="Arial" w:cs="Arial"/>
                <w:lang w:val="en-US" w:eastAsia="zh-CN"/>
              </w:rPr>
              <w:t>mm</w:t>
            </w:r>
            <w:r w:rsidRPr="00110144">
              <w:rPr>
                <w:rFonts w:ascii="Arial" w:hAnsi="Arial" w:cs="Arial"/>
                <w:lang w:val="en-US" w:eastAsia="zh-CN"/>
              </w:rPr>
              <w:t>/</w:t>
            </w:r>
            <w:r>
              <w:rPr>
                <w:rFonts w:ascii="Arial" w:hAnsi="Arial" w:cs="Arial"/>
                <w:lang w:val="en-US" w:eastAsia="zh-CN"/>
              </w:rPr>
              <w:t>yyyy</w:t>
            </w:r>
            <w:r w:rsidRPr="00110144">
              <w:rPr>
                <w:rFonts w:ascii="Arial" w:hAnsi="Arial" w:cs="Arial"/>
                <w:lang w:val="en-US"/>
              </w:rPr>
              <w:t xml:space="preserve">   -        </w:t>
            </w:r>
            <w:r>
              <w:rPr>
                <w:rFonts w:ascii="Arial" w:hAnsi="Arial" w:cs="Arial"/>
                <w:lang w:val="en-US" w:eastAsia="zh-CN"/>
              </w:rPr>
              <w:t>hh</w:t>
            </w:r>
            <w:r w:rsidRPr="00110144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 w:eastAsia="zh-CN"/>
              </w:rPr>
              <w:t>mi</w:t>
            </w:r>
            <w:r w:rsidRPr="00110144">
              <w:rPr>
                <w:rFonts w:ascii="Arial" w:hAnsi="Arial" w:cs="Arial"/>
                <w:lang w:val="en-US"/>
              </w:rPr>
              <w:t xml:space="preserve"> until </w:t>
            </w:r>
            <w:r>
              <w:rPr>
                <w:rFonts w:ascii="Arial" w:hAnsi="Arial" w:cs="Arial"/>
                <w:lang w:val="en-US" w:eastAsia="zh-CN"/>
              </w:rPr>
              <w:t>hh:mi</w:t>
            </w:r>
            <w:r w:rsidRPr="00110144">
              <w:rPr>
                <w:rFonts w:ascii="Arial" w:hAnsi="Arial" w:cs="Arial"/>
                <w:lang w:val="en-US"/>
              </w:rPr>
              <w:t xml:space="preserve">             duration : </w:t>
            </w:r>
            <w:r>
              <w:rPr>
                <w:rFonts w:ascii="Arial" w:hAnsi="Arial" w:cs="Arial"/>
                <w:lang w:val="en-US" w:eastAsia="zh-CN"/>
              </w:rPr>
              <w:t>hh</w:t>
            </w:r>
            <w:r w:rsidRPr="00110144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 w:eastAsia="zh-CN"/>
              </w:rPr>
              <w:t>mi</w:t>
            </w:r>
          </w:p>
        </w:tc>
      </w:tr>
    </w:tbl>
    <w:p w:rsidR="00BB5B0D" w:rsidRPr="009F575B" w:rsidRDefault="00BB5B0D" w:rsidP="005100B7">
      <w:pPr>
        <w:pStyle w:val="1"/>
        <w:rPr>
          <w:rFonts w:ascii="Arial" w:hAnsi="Arial" w:cs="Arial"/>
          <w:i w:val="0"/>
          <w:u w:val="single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338"/>
        <w:gridCol w:w="6912"/>
      </w:tblGrid>
      <w:tr w:rsidR="00BB5B0D" w:rsidRPr="00593860" w:rsidTr="00633F4E"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BB5B0D" w:rsidRPr="00110144" w:rsidRDefault="00BB5B0D" w:rsidP="008B2F36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 xml:space="preserve">Tested? </w:t>
            </w:r>
          </w:p>
        </w:tc>
        <w:tc>
          <w:tcPr>
            <w:tcW w:w="6912" w:type="dxa"/>
            <w:tcBorders>
              <w:top w:val="single" w:sz="4" w:space="0" w:color="auto"/>
              <w:bottom w:val="single" w:sz="4" w:space="0" w:color="auto"/>
            </w:tcBorders>
          </w:tcPr>
          <w:p w:rsidR="00BB5B0D" w:rsidRPr="00110144" w:rsidRDefault="00BB5B0D" w:rsidP="00633F4E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B5B0D" w:rsidRDefault="00BB5B0D" w:rsidP="005100B7">
      <w:pPr>
        <w:pStyle w:val="1"/>
        <w:rPr>
          <w:rFonts w:ascii="Arial" w:hAnsi="Arial" w:cs="Arial"/>
          <w:i w:val="0"/>
          <w:u w:val="single"/>
          <w:lang w:val="en-US"/>
        </w:rPr>
      </w:pPr>
    </w:p>
    <w:p w:rsidR="00BB5B0D" w:rsidRDefault="00BB5B0D" w:rsidP="005100B7">
      <w:pPr>
        <w:pStyle w:val="1"/>
        <w:rPr>
          <w:rFonts w:ascii="Arial" w:hAnsi="Arial" w:cs="Arial"/>
          <w:i w:val="0"/>
          <w:u w:val="single"/>
          <w:lang w:val="en-US"/>
        </w:rPr>
      </w:pPr>
    </w:p>
    <w:p w:rsidR="00BB5B0D" w:rsidRDefault="00BB5B0D" w:rsidP="005100B7">
      <w:pPr>
        <w:pStyle w:val="1"/>
        <w:rPr>
          <w:rFonts w:ascii="Arial" w:hAnsi="Arial" w:cs="Arial"/>
          <w:i w:val="0"/>
          <w:u w:val="single"/>
          <w:lang w:val="en-US"/>
        </w:rPr>
      </w:pPr>
    </w:p>
    <w:p w:rsidR="00BB5B0D" w:rsidRPr="00406520" w:rsidRDefault="00923652" w:rsidP="00BB6986">
      <w:pPr>
        <w:rPr>
          <w:rFonts w:ascii="Arial" w:hAnsi="Arial" w:cs="Arial"/>
          <w:lang w:val="en-US"/>
        </w:rPr>
      </w:pPr>
      <w:r w:rsidRPr="00923652">
        <w:rPr>
          <w:noProof/>
        </w:rPr>
        <w:pict>
          <v:line id="Line 5" o:spid="_x0000_s1027" style="position:absolute;z-index:251658752;visibility:visible" from="-3.5pt,9.95pt" to="457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"/>
        </w:pict>
      </w:r>
    </w:p>
    <w:p w:rsidR="00BB5B0D" w:rsidRPr="00406520" w:rsidRDefault="00BB5B0D" w:rsidP="00BB6986">
      <w:pPr>
        <w:rPr>
          <w:rFonts w:ascii="Arial" w:hAnsi="Arial" w:cs="Arial"/>
          <w:lang w:val="en-US"/>
        </w:rPr>
      </w:pPr>
    </w:p>
    <w:p w:rsidR="00BB5B0D" w:rsidRDefault="00BB5B0D" w:rsidP="005100B7">
      <w:pPr>
        <w:pStyle w:val="1"/>
        <w:rPr>
          <w:rFonts w:ascii="Arial" w:hAnsi="Arial" w:cs="Arial"/>
          <w:i w:val="0"/>
          <w:u w:val="single"/>
          <w:lang w:val="en-US"/>
        </w:rPr>
      </w:pPr>
    </w:p>
    <w:p w:rsidR="00BB5B0D" w:rsidRPr="00406520" w:rsidRDefault="00BB5B0D" w:rsidP="005100B7">
      <w:pPr>
        <w:pStyle w:val="1"/>
        <w:rPr>
          <w:rFonts w:ascii="Arial" w:hAnsi="Arial" w:cs="Arial"/>
          <w:i w:val="0"/>
          <w:u w:val="single"/>
          <w:lang w:val="en-US"/>
        </w:rPr>
      </w:pPr>
      <w:r w:rsidRPr="00406520">
        <w:rPr>
          <w:rFonts w:ascii="Arial" w:hAnsi="Arial" w:cs="Arial"/>
          <w:i w:val="0"/>
          <w:u w:val="single"/>
          <w:lang w:val="en-US"/>
        </w:rPr>
        <w:t>To be filled by Elephant Talk</w:t>
      </w:r>
    </w:p>
    <w:p w:rsidR="00BB5B0D" w:rsidRPr="00406520" w:rsidRDefault="00BB5B0D">
      <w:pPr>
        <w:rPr>
          <w:rFonts w:ascii="Arial" w:hAnsi="Arial" w:cs="Arial"/>
          <w:color w:val="FF0000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40"/>
        <w:gridCol w:w="7110"/>
      </w:tblGrid>
      <w:tr w:rsidR="00BB5B0D" w:rsidRPr="00110144">
        <w:tc>
          <w:tcPr>
            <w:tcW w:w="2140" w:type="dxa"/>
            <w:tcBorders>
              <w:top w:val="single" w:sz="4" w:space="0" w:color="auto"/>
            </w:tcBorders>
          </w:tcPr>
          <w:p w:rsidR="00BB5B0D" w:rsidRPr="00110144" w:rsidRDefault="00BB5B0D" w:rsidP="001213A6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Date received:</w:t>
            </w:r>
          </w:p>
        </w:tc>
        <w:tc>
          <w:tcPr>
            <w:tcW w:w="7110" w:type="dxa"/>
            <w:tcBorders>
              <w:top w:val="single" w:sz="4" w:space="0" w:color="auto"/>
            </w:tcBorders>
          </w:tcPr>
          <w:p w:rsidR="00BB5B0D" w:rsidRPr="00110144" w:rsidRDefault="00BB5B0D" w:rsidP="001213A6">
            <w:pPr>
              <w:rPr>
                <w:rFonts w:ascii="Arial" w:hAnsi="Arial" w:cs="Arial"/>
                <w:lang w:val="en-US"/>
              </w:rPr>
            </w:pPr>
          </w:p>
        </w:tc>
      </w:tr>
      <w:tr w:rsidR="00BB5B0D" w:rsidRPr="00110144">
        <w:tc>
          <w:tcPr>
            <w:tcW w:w="2140" w:type="dxa"/>
          </w:tcPr>
          <w:p w:rsidR="00BB5B0D" w:rsidRPr="00110144" w:rsidRDefault="00BB5B0D" w:rsidP="001213A6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Impact by:</w:t>
            </w:r>
          </w:p>
        </w:tc>
        <w:tc>
          <w:tcPr>
            <w:tcW w:w="7110" w:type="dxa"/>
          </w:tcPr>
          <w:p w:rsidR="00BB5B0D" w:rsidRPr="00110144" w:rsidRDefault="00BB5B0D" w:rsidP="001213A6">
            <w:pPr>
              <w:rPr>
                <w:rFonts w:ascii="Arial" w:hAnsi="Arial" w:cs="Arial"/>
                <w:lang w:val="en-US"/>
              </w:rPr>
            </w:pPr>
          </w:p>
        </w:tc>
      </w:tr>
      <w:tr w:rsidR="00BB5B0D" w:rsidRPr="00110144">
        <w:tc>
          <w:tcPr>
            <w:tcW w:w="2140" w:type="dxa"/>
          </w:tcPr>
          <w:p w:rsidR="00BB5B0D" w:rsidRPr="00110144" w:rsidRDefault="00BB5B0D" w:rsidP="001213A6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Decision by:</w:t>
            </w:r>
          </w:p>
        </w:tc>
        <w:tc>
          <w:tcPr>
            <w:tcW w:w="7110" w:type="dxa"/>
          </w:tcPr>
          <w:p w:rsidR="00BB5B0D" w:rsidRPr="00110144" w:rsidRDefault="00BB5B0D" w:rsidP="001213A6">
            <w:pPr>
              <w:rPr>
                <w:rFonts w:ascii="Arial" w:hAnsi="Arial" w:cs="Arial"/>
                <w:lang w:val="en-US"/>
              </w:rPr>
            </w:pPr>
          </w:p>
        </w:tc>
      </w:tr>
      <w:tr w:rsidR="00BB5B0D" w:rsidRPr="00110144">
        <w:tc>
          <w:tcPr>
            <w:tcW w:w="2140" w:type="dxa"/>
          </w:tcPr>
          <w:p w:rsidR="00BB5B0D" w:rsidRPr="00110144" w:rsidRDefault="00BB5B0D" w:rsidP="001213A6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Decision date:</w:t>
            </w:r>
          </w:p>
        </w:tc>
        <w:tc>
          <w:tcPr>
            <w:tcW w:w="7110" w:type="dxa"/>
          </w:tcPr>
          <w:p w:rsidR="00BB5B0D" w:rsidRPr="00110144" w:rsidRDefault="00BB5B0D" w:rsidP="001213A6">
            <w:pPr>
              <w:rPr>
                <w:rFonts w:ascii="Arial" w:hAnsi="Arial" w:cs="Arial"/>
                <w:lang w:val="en-US"/>
              </w:rPr>
            </w:pPr>
          </w:p>
        </w:tc>
      </w:tr>
      <w:tr w:rsidR="00BB5B0D" w:rsidRPr="00110144">
        <w:tc>
          <w:tcPr>
            <w:tcW w:w="2140" w:type="dxa"/>
          </w:tcPr>
          <w:p w:rsidR="00BB5B0D" w:rsidRPr="00110144" w:rsidRDefault="00BB5B0D" w:rsidP="001213A6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 xml:space="preserve">Decision: </w:t>
            </w:r>
          </w:p>
        </w:tc>
        <w:tc>
          <w:tcPr>
            <w:tcW w:w="7110" w:type="dxa"/>
          </w:tcPr>
          <w:p w:rsidR="00BB5B0D" w:rsidRPr="00110144" w:rsidRDefault="00BB5B0D" w:rsidP="001213A6">
            <w:pPr>
              <w:rPr>
                <w:rFonts w:ascii="Arial" w:hAnsi="Arial" w:cs="Arial"/>
                <w:lang w:val="en-US"/>
              </w:rPr>
            </w:pPr>
          </w:p>
        </w:tc>
      </w:tr>
      <w:tr w:rsidR="00BB5B0D" w:rsidRPr="00110144">
        <w:tc>
          <w:tcPr>
            <w:tcW w:w="2140" w:type="dxa"/>
            <w:tcBorders>
              <w:bottom w:val="single" w:sz="4" w:space="0" w:color="auto"/>
            </w:tcBorders>
          </w:tcPr>
          <w:p w:rsidR="00BB5B0D" w:rsidRPr="00110144" w:rsidRDefault="00BB5B0D" w:rsidP="001213A6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Reason: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B5B0D" w:rsidRPr="00110144" w:rsidRDefault="00BB5B0D" w:rsidP="001213A6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B5B0D" w:rsidRPr="00406520" w:rsidRDefault="00BB5B0D">
      <w:pPr>
        <w:rPr>
          <w:rFonts w:ascii="Arial" w:hAnsi="Arial" w:cs="Arial"/>
          <w:color w:val="FF0000"/>
          <w:lang w:val="en-US"/>
        </w:rPr>
      </w:pPr>
    </w:p>
    <w:p w:rsidR="00BB5B0D" w:rsidRPr="00406520" w:rsidRDefault="00BB5B0D">
      <w:pPr>
        <w:rPr>
          <w:rFonts w:ascii="Arial" w:hAnsi="Arial" w:cs="Arial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40"/>
        <w:gridCol w:w="7110"/>
      </w:tblGrid>
      <w:tr w:rsidR="00BB5B0D" w:rsidRPr="00110144" w:rsidTr="00CA779C">
        <w:tc>
          <w:tcPr>
            <w:tcW w:w="2140" w:type="dxa"/>
            <w:tcBorders>
              <w:top w:val="single" w:sz="4" w:space="0" w:color="auto"/>
              <w:bottom w:val="single" w:sz="4" w:space="0" w:color="auto"/>
            </w:tcBorders>
          </w:tcPr>
          <w:p w:rsidR="00BB5B0D" w:rsidRPr="00110144" w:rsidRDefault="00BB5B0D" w:rsidP="00CA779C">
            <w:pPr>
              <w:rPr>
                <w:rFonts w:ascii="Arial" w:hAnsi="Arial" w:cs="Arial"/>
                <w:lang w:val="en-US"/>
              </w:rPr>
            </w:pPr>
            <w:r w:rsidRPr="00110144">
              <w:rPr>
                <w:rFonts w:ascii="Arial" w:hAnsi="Arial" w:cs="Arial"/>
                <w:lang w:val="en-US"/>
              </w:rPr>
              <w:t>Approved Change Timeframe</w:t>
            </w:r>
          </w:p>
        </w:tc>
        <w:tc>
          <w:tcPr>
            <w:tcW w:w="7110" w:type="dxa"/>
            <w:tcBorders>
              <w:top w:val="single" w:sz="4" w:space="0" w:color="auto"/>
              <w:bottom w:val="single" w:sz="4" w:space="0" w:color="auto"/>
            </w:tcBorders>
          </w:tcPr>
          <w:p w:rsidR="00BB5B0D" w:rsidRPr="00110144" w:rsidRDefault="00BB5B0D" w:rsidP="00CA779C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B5B0D" w:rsidRPr="00406520" w:rsidRDefault="00BB5B0D" w:rsidP="00664F42">
      <w:pPr>
        <w:rPr>
          <w:lang w:val="en-US"/>
        </w:rPr>
      </w:pPr>
    </w:p>
    <w:sectPr w:rsidR="00BB5B0D" w:rsidRPr="00406520" w:rsidSect="00B438C7">
      <w:headerReference w:type="default" r:id="rId9"/>
      <w:footerReference w:type="even" r:id="rId10"/>
      <w:footerReference w:type="default" r:id="rId11"/>
      <w:pgSz w:w="11906" w:h="16838" w:code="9"/>
      <w:pgMar w:top="1411" w:right="2186" w:bottom="1411" w:left="141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7C9" w:rsidRDefault="00BA37C9">
      <w:r>
        <w:separator/>
      </w:r>
    </w:p>
  </w:endnote>
  <w:endnote w:type="continuationSeparator" w:id="0">
    <w:p w:rsidR="00BA37C9" w:rsidRDefault="00BA3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B0D" w:rsidRDefault="0092365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BB5B0D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5B0D">
      <w:rPr>
        <w:rStyle w:val="a6"/>
        <w:noProof/>
      </w:rPr>
      <w:t>1</w:t>
    </w:r>
    <w:r>
      <w:rPr>
        <w:rStyle w:val="a6"/>
      </w:rPr>
      <w:fldChar w:fldCharType="end"/>
    </w:r>
  </w:p>
  <w:p w:rsidR="00BB5B0D" w:rsidRDefault="00BB5B0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B0D" w:rsidRPr="00593CC3" w:rsidRDefault="00BB5B0D">
    <w:pPr>
      <w:pStyle w:val="a4"/>
      <w:rPr>
        <w:ins w:id="2" w:author="G. Ferkranus" w:date="2004-08-25T11:03:00Z"/>
        <w:sz w:val="16"/>
        <w:szCs w:val="16"/>
        <w:lang w:val="en-US"/>
      </w:rPr>
    </w:pPr>
    <w:r w:rsidRPr="00593CC3">
      <w:rPr>
        <w:sz w:val="16"/>
        <w:szCs w:val="16"/>
        <w:lang w:val="en-US"/>
      </w:rPr>
      <w:t>Version: 1.</w:t>
    </w:r>
    <w:r>
      <w:rPr>
        <w:sz w:val="16"/>
        <w:szCs w:val="16"/>
        <w:lang w:val="en-US"/>
      </w:rPr>
      <w:t>2</w:t>
    </w:r>
    <w:r w:rsidRPr="00593CC3">
      <w:rPr>
        <w:sz w:val="16"/>
        <w:szCs w:val="16"/>
        <w:lang w:val="en-US"/>
      </w:rPr>
      <w:tab/>
    </w:r>
  </w:p>
  <w:p w:rsidR="00BB5B0D" w:rsidRPr="00593CC3" w:rsidRDefault="00BB5B0D">
    <w:pPr>
      <w:pStyle w:val="a4"/>
      <w:rPr>
        <w:sz w:val="16"/>
        <w:szCs w:val="16"/>
        <w:lang w:val="en-US"/>
      </w:rPr>
    </w:pPr>
    <w:r w:rsidRPr="00593CC3">
      <w:rPr>
        <w:sz w:val="16"/>
        <w:szCs w:val="16"/>
        <w:lang w:val="en-US"/>
      </w:rPr>
      <w:t xml:space="preserve">Date last change: </w:t>
    </w:r>
    <w:smartTag w:uri="urn:schemas-microsoft-com:office:smarttags" w:element="chsdate">
      <w:smartTagPr>
        <w:attr w:name="Year" w:val="2009"/>
        <w:attr w:name="Month" w:val="8"/>
        <w:attr w:name="Day" w:val="13"/>
        <w:attr w:name="IsLunarDate" w:val="False"/>
        <w:attr w:name="IsROCDate" w:val="False"/>
      </w:smartTagPr>
      <w:r>
        <w:rPr>
          <w:sz w:val="16"/>
          <w:szCs w:val="16"/>
          <w:lang w:val="en-US"/>
        </w:rPr>
        <w:t>13</w:t>
      </w:r>
      <w:r w:rsidRPr="00593CC3">
        <w:rPr>
          <w:sz w:val="16"/>
          <w:szCs w:val="16"/>
          <w:lang w:val="en-US"/>
        </w:rPr>
        <w:t>-0</w:t>
      </w:r>
      <w:r>
        <w:rPr>
          <w:sz w:val="16"/>
          <w:szCs w:val="16"/>
          <w:lang w:val="en-US"/>
        </w:rPr>
        <w:t>8</w:t>
      </w:r>
      <w:r w:rsidRPr="00593CC3">
        <w:rPr>
          <w:sz w:val="16"/>
          <w:szCs w:val="16"/>
          <w:lang w:val="en-US"/>
        </w:rPr>
        <w:t>-200</w:t>
      </w:r>
      <w:r>
        <w:rPr>
          <w:sz w:val="16"/>
          <w:szCs w:val="16"/>
          <w:lang w:val="en-US"/>
        </w:rPr>
        <w:t>9</w:t>
      </w:r>
    </w:smartTag>
  </w:p>
  <w:p w:rsidR="00BB5B0D" w:rsidRPr="00593CC3" w:rsidRDefault="00BB5B0D">
    <w:pPr>
      <w:pStyle w:val="a4"/>
      <w:rPr>
        <w:sz w:val="16"/>
        <w:szCs w:val="16"/>
        <w:lang w:val="en-US"/>
      </w:rPr>
    </w:pPr>
    <w:r w:rsidRPr="00593CC3">
      <w:rPr>
        <w:snapToGrid w:val="0"/>
        <w:sz w:val="16"/>
        <w:szCs w:val="16"/>
        <w:lang w:val="en-US"/>
      </w:rPr>
      <w:t xml:space="preserve">Owner: </w:t>
    </w:r>
    <w:r>
      <w:rPr>
        <w:snapToGrid w:val="0"/>
        <w:sz w:val="16"/>
        <w:szCs w:val="16"/>
        <w:lang w:val="en-US"/>
      </w:rPr>
      <w:t>Marcel Hulleman</w:t>
    </w:r>
  </w:p>
  <w:p w:rsidR="00BB5B0D" w:rsidRPr="000C5308" w:rsidRDefault="00BB5B0D">
    <w:pPr>
      <w:pStyle w:val="a4"/>
      <w:rPr>
        <w:sz w:val="16"/>
        <w:szCs w:val="16"/>
      </w:rPr>
    </w:pPr>
    <w:r w:rsidRPr="000C5308">
      <w:rPr>
        <w:snapToGrid w:val="0"/>
        <w:sz w:val="16"/>
        <w:szCs w:val="16"/>
      </w:rPr>
      <w:t xml:space="preserve">Pagina </w:t>
    </w:r>
    <w:r w:rsidR="00923652" w:rsidRPr="000C5308">
      <w:rPr>
        <w:snapToGrid w:val="0"/>
        <w:sz w:val="16"/>
        <w:szCs w:val="16"/>
      </w:rPr>
      <w:fldChar w:fldCharType="begin"/>
    </w:r>
    <w:r w:rsidRPr="000C5308">
      <w:rPr>
        <w:snapToGrid w:val="0"/>
        <w:sz w:val="16"/>
        <w:szCs w:val="16"/>
      </w:rPr>
      <w:instrText xml:space="preserve"> PAGE </w:instrText>
    </w:r>
    <w:r w:rsidR="00923652" w:rsidRPr="000C5308">
      <w:rPr>
        <w:snapToGrid w:val="0"/>
        <w:sz w:val="16"/>
        <w:szCs w:val="16"/>
      </w:rPr>
      <w:fldChar w:fldCharType="separate"/>
    </w:r>
    <w:r w:rsidR="002D041A">
      <w:rPr>
        <w:noProof/>
        <w:snapToGrid w:val="0"/>
        <w:sz w:val="16"/>
        <w:szCs w:val="16"/>
      </w:rPr>
      <w:t>4</w:t>
    </w:r>
    <w:r w:rsidR="00923652" w:rsidRPr="000C5308">
      <w:rPr>
        <w:snapToGrid w:val="0"/>
        <w:sz w:val="16"/>
        <w:szCs w:val="16"/>
      </w:rPr>
      <w:fldChar w:fldCharType="end"/>
    </w:r>
    <w:r w:rsidRPr="000C5308">
      <w:rPr>
        <w:snapToGrid w:val="0"/>
        <w:sz w:val="16"/>
        <w:szCs w:val="16"/>
      </w:rPr>
      <w:t xml:space="preserve"> van </w:t>
    </w:r>
    <w:r w:rsidR="00923652" w:rsidRPr="000C5308">
      <w:rPr>
        <w:snapToGrid w:val="0"/>
        <w:sz w:val="16"/>
        <w:szCs w:val="16"/>
      </w:rPr>
      <w:fldChar w:fldCharType="begin"/>
    </w:r>
    <w:r w:rsidRPr="000C5308">
      <w:rPr>
        <w:snapToGrid w:val="0"/>
        <w:sz w:val="16"/>
        <w:szCs w:val="16"/>
      </w:rPr>
      <w:instrText xml:space="preserve"> NUMPAGES </w:instrText>
    </w:r>
    <w:r w:rsidR="00923652" w:rsidRPr="000C5308">
      <w:rPr>
        <w:snapToGrid w:val="0"/>
        <w:sz w:val="16"/>
        <w:szCs w:val="16"/>
      </w:rPr>
      <w:fldChar w:fldCharType="separate"/>
    </w:r>
    <w:r w:rsidR="002D041A">
      <w:rPr>
        <w:noProof/>
        <w:snapToGrid w:val="0"/>
        <w:sz w:val="16"/>
        <w:szCs w:val="16"/>
      </w:rPr>
      <w:t>4</w:t>
    </w:r>
    <w:r w:rsidR="00923652" w:rsidRPr="000C5308">
      <w:rPr>
        <w:snapToGrid w:val="0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7C9" w:rsidRDefault="00BA37C9">
      <w:r>
        <w:separator/>
      </w:r>
    </w:p>
  </w:footnote>
  <w:footnote w:type="continuationSeparator" w:id="0">
    <w:p w:rsidR="00BA37C9" w:rsidRDefault="00BA37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4" w:type="dxa"/>
      <w:tblLayout w:type="fixed"/>
      <w:tblCellMar>
        <w:left w:w="70" w:type="dxa"/>
        <w:right w:w="70" w:type="dxa"/>
      </w:tblCellMar>
      <w:tblLook w:val="0000"/>
    </w:tblPr>
    <w:tblGrid>
      <w:gridCol w:w="3123"/>
      <w:gridCol w:w="6161"/>
    </w:tblGrid>
    <w:tr w:rsidR="00BB5B0D" w:rsidRPr="0022449A">
      <w:tc>
        <w:tcPr>
          <w:tcW w:w="3123" w:type="dxa"/>
        </w:tcPr>
        <w:p w:rsidR="00BB5B0D" w:rsidRPr="00110144" w:rsidRDefault="00D93F06">
          <w:pPr>
            <w:pStyle w:val="a3"/>
            <w:tabs>
              <w:tab w:val="clear" w:pos="4703"/>
              <w:tab w:val="left" w:pos="6030"/>
            </w:tabs>
            <w:jc w:val="right"/>
          </w:pPr>
          <w:r>
            <w:rPr>
              <w:noProof/>
              <w:lang w:val="en-US" w:eastAsia="zh-CN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0</wp:posOffset>
                </wp:positionV>
                <wp:extent cx="1930400" cy="606425"/>
                <wp:effectExtent l="0" t="0" r="0" b="3175"/>
                <wp:wrapNone/>
                <wp:docPr id="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l="2727" r="13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0400" cy="6064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161" w:type="dxa"/>
        </w:tcPr>
        <w:p w:rsidR="00BB5B0D" w:rsidRPr="00110144" w:rsidRDefault="00BB5B0D">
          <w:pPr>
            <w:pStyle w:val="a3"/>
            <w:tabs>
              <w:tab w:val="clear" w:pos="4703"/>
              <w:tab w:val="left" w:pos="6030"/>
            </w:tabs>
            <w:jc w:val="right"/>
            <w:rPr>
              <w:rFonts w:ascii="Arial" w:hAnsi="Arial"/>
            </w:rPr>
          </w:pPr>
        </w:p>
        <w:p w:rsidR="00BB5B0D" w:rsidRPr="00110144" w:rsidRDefault="00BB5B0D">
          <w:pPr>
            <w:pStyle w:val="a3"/>
            <w:tabs>
              <w:tab w:val="clear" w:pos="4703"/>
              <w:tab w:val="left" w:pos="6030"/>
            </w:tabs>
            <w:jc w:val="right"/>
            <w:rPr>
              <w:rFonts w:ascii="Arial" w:hAnsi="Arial"/>
              <w:sz w:val="16"/>
            </w:rPr>
          </w:pPr>
        </w:p>
        <w:p w:rsidR="00BB5B0D" w:rsidRPr="00110144" w:rsidRDefault="00BB5B0D">
          <w:pPr>
            <w:pStyle w:val="a3"/>
            <w:tabs>
              <w:tab w:val="clear" w:pos="4703"/>
              <w:tab w:val="left" w:pos="6030"/>
            </w:tabs>
            <w:jc w:val="right"/>
            <w:rPr>
              <w:rFonts w:ascii="Arial" w:hAnsi="Arial"/>
              <w:sz w:val="16"/>
              <w:lang w:val="en-US"/>
            </w:rPr>
          </w:pPr>
          <w:r w:rsidRPr="00110144">
            <w:rPr>
              <w:rFonts w:ascii="Arial" w:hAnsi="Arial"/>
              <w:sz w:val="16"/>
              <w:lang w:val="en-US"/>
            </w:rPr>
            <w:t>Elephant Talk Communications Inc.</w:t>
          </w:r>
        </w:p>
        <w:p w:rsidR="00BB5B0D" w:rsidRPr="00110144" w:rsidRDefault="00BB5B0D">
          <w:pPr>
            <w:pStyle w:val="a3"/>
            <w:tabs>
              <w:tab w:val="clear" w:pos="4703"/>
              <w:tab w:val="left" w:pos="6030"/>
            </w:tabs>
            <w:jc w:val="right"/>
            <w:rPr>
              <w:rFonts w:ascii="Arial" w:hAnsi="Arial"/>
              <w:sz w:val="16"/>
              <w:lang w:val="en-US"/>
            </w:rPr>
          </w:pPr>
          <w:r w:rsidRPr="00110144">
            <w:rPr>
              <w:rFonts w:ascii="Arial" w:hAnsi="Arial"/>
              <w:sz w:val="16"/>
              <w:lang w:val="en-US"/>
            </w:rPr>
            <w:t>Email: changedesk@elephanttalk.com</w:t>
          </w:r>
        </w:p>
        <w:p w:rsidR="00BB5B0D" w:rsidRPr="00110144" w:rsidRDefault="00BB5B0D">
          <w:pPr>
            <w:pStyle w:val="a3"/>
            <w:tabs>
              <w:tab w:val="clear" w:pos="4703"/>
              <w:tab w:val="left" w:pos="6030"/>
            </w:tabs>
            <w:jc w:val="right"/>
            <w:rPr>
              <w:rFonts w:ascii="Arial" w:hAnsi="Arial"/>
              <w:sz w:val="16"/>
              <w:szCs w:val="16"/>
              <w:lang w:val="en-US"/>
            </w:rPr>
          </w:pPr>
        </w:p>
      </w:tc>
    </w:tr>
  </w:tbl>
  <w:p w:rsidR="00BB5B0D" w:rsidRPr="00A07F8D" w:rsidRDefault="00BB5B0D">
    <w:pPr>
      <w:pStyle w:val="a3"/>
      <w:tabs>
        <w:tab w:val="clear" w:pos="4703"/>
        <w:tab w:val="left" w:pos="6030"/>
      </w:tabs>
      <w:rPr>
        <w:lang w:val="en-US"/>
      </w:rPr>
    </w:pPr>
    <w:r w:rsidRPr="00A07F8D">
      <w:rPr>
        <w:lang w:val="en-US"/>
      </w:rPr>
      <w:tab/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593B"/>
    <w:multiLevelType w:val="hybridMultilevel"/>
    <w:tmpl w:val="555AE0A2"/>
    <w:lvl w:ilvl="0" w:tplc="C9D2327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E4653AC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5A00B2"/>
    <w:multiLevelType w:val="hybridMultilevel"/>
    <w:tmpl w:val="ADBCBB5E"/>
    <w:lvl w:ilvl="0" w:tplc="72B64F4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30E75DF7"/>
    <w:multiLevelType w:val="hybridMultilevel"/>
    <w:tmpl w:val="8CD073D8"/>
    <w:lvl w:ilvl="0" w:tplc="417CA0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359E29E3"/>
    <w:multiLevelType w:val="singleLevel"/>
    <w:tmpl w:val="0C16228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406479D6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0D95CE7"/>
    <w:multiLevelType w:val="singleLevel"/>
    <w:tmpl w:val="0C16228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593E5A90"/>
    <w:multiLevelType w:val="singleLevel"/>
    <w:tmpl w:val="0413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5A8F78C9"/>
    <w:multiLevelType w:val="hybridMultilevel"/>
    <w:tmpl w:val="2CCA886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1B737A"/>
    <w:multiLevelType w:val="hybridMultilevel"/>
    <w:tmpl w:val="D43CAE5A"/>
    <w:lvl w:ilvl="0" w:tplc="7A2664B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6240043B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7046441"/>
    <w:multiLevelType w:val="hybridMultilevel"/>
    <w:tmpl w:val="A0E60858"/>
    <w:lvl w:ilvl="0" w:tplc="169A6A9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697F764A"/>
    <w:multiLevelType w:val="singleLevel"/>
    <w:tmpl w:val="0C16228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>
    <w:nsid w:val="6F9207D0"/>
    <w:multiLevelType w:val="hybridMultilevel"/>
    <w:tmpl w:val="C4822F7E"/>
    <w:lvl w:ilvl="0" w:tplc="C51404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743B4A2A"/>
    <w:multiLevelType w:val="singleLevel"/>
    <w:tmpl w:val="0C16228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4"/>
  </w:num>
  <w:num w:numId="5">
    <w:abstractNumId w:val="12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13"/>
  </w:num>
  <w:num w:numId="11">
    <w:abstractNumId w:val="9"/>
  </w:num>
  <w:num w:numId="12">
    <w:abstractNumId w:val="11"/>
  </w:num>
  <w:num w:numId="13">
    <w:abstractNumId w:val="0"/>
  </w:num>
  <w:num w:numId="14">
    <w:abstractNumId w:val="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16FA4"/>
    <w:rsid w:val="00013DF1"/>
    <w:rsid w:val="00016045"/>
    <w:rsid w:val="00017E05"/>
    <w:rsid w:val="000403F6"/>
    <w:rsid w:val="00040A5B"/>
    <w:rsid w:val="000638A4"/>
    <w:rsid w:val="000711DE"/>
    <w:rsid w:val="00073C27"/>
    <w:rsid w:val="00076F09"/>
    <w:rsid w:val="00082EAE"/>
    <w:rsid w:val="00094A47"/>
    <w:rsid w:val="00096330"/>
    <w:rsid w:val="000A2B25"/>
    <w:rsid w:val="000B5AB2"/>
    <w:rsid w:val="000C1DC4"/>
    <w:rsid w:val="000C1E6F"/>
    <w:rsid w:val="000C4104"/>
    <w:rsid w:val="000C45D2"/>
    <w:rsid w:val="000C4610"/>
    <w:rsid w:val="000C5308"/>
    <w:rsid w:val="000E1362"/>
    <w:rsid w:val="000F1E1B"/>
    <w:rsid w:val="000F479E"/>
    <w:rsid w:val="000F5362"/>
    <w:rsid w:val="001043BD"/>
    <w:rsid w:val="00106E49"/>
    <w:rsid w:val="00110144"/>
    <w:rsid w:val="00110E54"/>
    <w:rsid w:val="00110EBE"/>
    <w:rsid w:val="00114322"/>
    <w:rsid w:val="0011721E"/>
    <w:rsid w:val="001213A6"/>
    <w:rsid w:val="00135473"/>
    <w:rsid w:val="0014098A"/>
    <w:rsid w:val="00140A82"/>
    <w:rsid w:val="0014272C"/>
    <w:rsid w:val="00145804"/>
    <w:rsid w:val="001500D3"/>
    <w:rsid w:val="00154D1E"/>
    <w:rsid w:val="00155192"/>
    <w:rsid w:val="00162290"/>
    <w:rsid w:val="001714C5"/>
    <w:rsid w:val="001843DD"/>
    <w:rsid w:val="001872ED"/>
    <w:rsid w:val="00195F26"/>
    <w:rsid w:val="001A134F"/>
    <w:rsid w:val="001A224D"/>
    <w:rsid w:val="001A49BD"/>
    <w:rsid w:val="001C3A98"/>
    <w:rsid w:val="001C5956"/>
    <w:rsid w:val="001C67ED"/>
    <w:rsid w:val="001D3FAC"/>
    <w:rsid w:val="001E6D09"/>
    <w:rsid w:val="001E7B3E"/>
    <w:rsid w:val="001F1B57"/>
    <w:rsid w:val="001F77E4"/>
    <w:rsid w:val="001F786C"/>
    <w:rsid w:val="0020334A"/>
    <w:rsid w:val="00204CD5"/>
    <w:rsid w:val="0021671A"/>
    <w:rsid w:val="00217143"/>
    <w:rsid w:val="00221A01"/>
    <w:rsid w:val="00222844"/>
    <w:rsid w:val="002231BB"/>
    <w:rsid w:val="0022449A"/>
    <w:rsid w:val="002245FB"/>
    <w:rsid w:val="002248FB"/>
    <w:rsid w:val="00234795"/>
    <w:rsid w:val="00240D40"/>
    <w:rsid w:val="00241A72"/>
    <w:rsid w:val="00242574"/>
    <w:rsid w:val="00243C55"/>
    <w:rsid w:val="00261DA9"/>
    <w:rsid w:val="002620E2"/>
    <w:rsid w:val="002670BD"/>
    <w:rsid w:val="00267A55"/>
    <w:rsid w:val="00277087"/>
    <w:rsid w:val="00294A5F"/>
    <w:rsid w:val="00294E5B"/>
    <w:rsid w:val="00294F6A"/>
    <w:rsid w:val="002955F7"/>
    <w:rsid w:val="00297778"/>
    <w:rsid w:val="002A25F6"/>
    <w:rsid w:val="002B127B"/>
    <w:rsid w:val="002B13EA"/>
    <w:rsid w:val="002B41B0"/>
    <w:rsid w:val="002C00D9"/>
    <w:rsid w:val="002C4746"/>
    <w:rsid w:val="002C66DE"/>
    <w:rsid w:val="002D041A"/>
    <w:rsid w:val="002F634F"/>
    <w:rsid w:val="003029E4"/>
    <w:rsid w:val="00305AF0"/>
    <w:rsid w:val="00312DFE"/>
    <w:rsid w:val="00313697"/>
    <w:rsid w:val="00313E1C"/>
    <w:rsid w:val="003140EE"/>
    <w:rsid w:val="0031660A"/>
    <w:rsid w:val="003200FE"/>
    <w:rsid w:val="00320D3A"/>
    <w:rsid w:val="00321D7E"/>
    <w:rsid w:val="00324CB2"/>
    <w:rsid w:val="00324DA3"/>
    <w:rsid w:val="003262E5"/>
    <w:rsid w:val="00353C07"/>
    <w:rsid w:val="003565AD"/>
    <w:rsid w:val="003738D4"/>
    <w:rsid w:val="00376F2C"/>
    <w:rsid w:val="003802C2"/>
    <w:rsid w:val="00383321"/>
    <w:rsid w:val="00385F5F"/>
    <w:rsid w:val="00390B12"/>
    <w:rsid w:val="00394E4D"/>
    <w:rsid w:val="003B54A7"/>
    <w:rsid w:val="003C260C"/>
    <w:rsid w:val="003C73B1"/>
    <w:rsid w:val="003C79BC"/>
    <w:rsid w:val="003D6CC7"/>
    <w:rsid w:val="003E340D"/>
    <w:rsid w:val="003F78CF"/>
    <w:rsid w:val="004019C8"/>
    <w:rsid w:val="00404CA0"/>
    <w:rsid w:val="00406520"/>
    <w:rsid w:val="00415E56"/>
    <w:rsid w:val="00423A85"/>
    <w:rsid w:val="00424294"/>
    <w:rsid w:val="00441986"/>
    <w:rsid w:val="00445E7B"/>
    <w:rsid w:val="0044769A"/>
    <w:rsid w:val="004510F6"/>
    <w:rsid w:val="00462D73"/>
    <w:rsid w:val="00463A99"/>
    <w:rsid w:val="00465B5B"/>
    <w:rsid w:val="00473CD9"/>
    <w:rsid w:val="004759D2"/>
    <w:rsid w:val="00484164"/>
    <w:rsid w:val="004917BC"/>
    <w:rsid w:val="004948D5"/>
    <w:rsid w:val="004A3753"/>
    <w:rsid w:val="004B0C32"/>
    <w:rsid w:val="004B1B3F"/>
    <w:rsid w:val="004B4C00"/>
    <w:rsid w:val="004B6C4A"/>
    <w:rsid w:val="004B74C1"/>
    <w:rsid w:val="004C051B"/>
    <w:rsid w:val="004C14D5"/>
    <w:rsid w:val="004D2055"/>
    <w:rsid w:val="004D25D0"/>
    <w:rsid w:val="004D3E61"/>
    <w:rsid w:val="004F34D4"/>
    <w:rsid w:val="004F45FF"/>
    <w:rsid w:val="00502528"/>
    <w:rsid w:val="005029B9"/>
    <w:rsid w:val="005051B5"/>
    <w:rsid w:val="00506132"/>
    <w:rsid w:val="005100B7"/>
    <w:rsid w:val="00513DD1"/>
    <w:rsid w:val="0051418B"/>
    <w:rsid w:val="005163D8"/>
    <w:rsid w:val="00531384"/>
    <w:rsid w:val="005410EA"/>
    <w:rsid w:val="00547664"/>
    <w:rsid w:val="00547E4D"/>
    <w:rsid w:val="00555313"/>
    <w:rsid w:val="005846D0"/>
    <w:rsid w:val="00592912"/>
    <w:rsid w:val="00593860"/>
    <w:rsid w:val="00593CC3"/>
    <w:rsid w:val="00596A23"/>
    <w:rsid w:val="005B74EE"/>
    <w:rsid w:val="005D472F"/>
    <w:rsid w:val="005E4813"/>
    <w:rsid w:val="005E714E"/>
    <w:rsid w:val="005F2330"/>
    <w:rsid w:val="00601704"/>
    <w:rsid w:val="00603586"/>
    <w:rsid w:val="00604266"/>
    <w:rsid w:val="006071FE"/>
    <w:rsid w:val="00607E8C"/>
    <w:rsid w:val="006109ED"/>
    <w:rsid w:val="00620645"/>
    <w:rsid w:val="0063013C"/>
    <w:rsid w:val="006323F0"/>
    <w:rsid w:val="00633F4E"/>
    <w:rsid w:val="006341CA"/>
    <w:rsid w:val="00637310"/>
    <w:rsid w:val="00641835"/>
    <w:rsid w:val="00647764"/>
    <w:rsid w:val="006544CD"/>
    <w:rsid w:val="0065751D"/>
    <w:rsid w:val="006626C1"/>
    <w:rsid w:val="00664213"/>
    <w:rsid w:val="00664A4C"/>
    <w:rsid w:val="00664F42"/>
    <w:rsid w:val="006723C1"/>
    <w:rsid w:val="00681977"/>
    <w:rsid w:val="00692FC2"/>
    <w:rsid w:val="006A65F8"/>
    <w:rsid w:val="006B1D8B"/>
    <w:rsid w:val="006B43CC"/>
    <w:rsid w:val="006B790B"/>
    <w:rsid w:val="006C1A0D"/>
    <w:rsid w:val="006C7A41"/>
    <w:rsid w:val="006D08A1"/>
    <w:rsid w:val="006D6E60"/>
    <w:rsid w:val="006E167A"/>
    <w:rsid w:val="006F09E3"/>
    <w:rsid w:val="006F1D4B"/>
    <w:rsid w:val="0070030B"/>
    <w:rsid w:val="007017CF"/>
    <w:rsid w:val="00705DB0"/>
    <w:rsid w:val="00707689"/>
    <w:rsid w:val="007079EB"/>
    <w:rsid w:val="007178FD"/>
    <w:rsid w:val="00722C9E"/>
    <w:rsid w:val="00722E8E"/>
    <w:rsid w:val="00723752"/>
    <w:rsid w:val="0072432A"/>
    <w:rsid w:val="00732F94"/>
    <w:rsid w:val="00744BB4"/>
    <w:rsid w:val="00745A74"/>
    <w:rsid w:val="0075189D"/>
    <w:rsid w:val="00751AC5"/>
    <w:rsid w:val="00763ADA"/>
    <w:rsid w:val="00765E17"/>
    <w:rsid w:val="007674FC"/>
    <w:rsid w:val="0079159A"/>
    <w:rsid w:val="00792BE2"/>
    <w:rsid w:val="007A206B"/>
    <w:rsid w:val="007B371A"/>
    <w:rsid w:val="007B5F24"/>
    <w:rsid w:val="007B6B55"/>
    <w:rsid w:val="007C12D6"/>
    <w:rsid w:val="007C1445"/>
    <w:rsid w:val="007C3ADD"/>
    <w:rsid w:val="007D6A75"/>
    <w:rsid w:val="007E0B41"/>
    <w:rsid w:val="007E0F53"/>
    <w:rsid w:val="007E2290"/>
    <w:rsid w:val="007F4C1C"/>
    <w:rsid w:val="007F7144"/>
    <w:rsid w:val="00805D1A"/>
    <w:rsid w:val="00816FA4"/>
    <w:rsid w:val="00820A08"/>
    <w:rsid w:val="00831DE4"/>
    <w:rsid w:val="00842EC6"/>
    <w:rsid w:val="00851F7A"/>
    <w:rsid w:val="00854E6A"/>
    <w:rsid w:val="008552A5"/>
    <w:rsid w:val="00862939"/>
    <w:rsid w:val="00863CCE"/>
    <w:rsid w:val="0087669C"/>
    <w:rsid w:val="00881A47"/>
    <w:rsid w:val="00883E94"/>
    <w:rsid w:val="0088459C"/>
    <w:rsid w:val="00891C29"/>
    <w:rsid w:val="00893724"/>
    <w:rsid w:val="00894796"/>
    <w:rsid w:val="0089752E"/>
    <w:rsid w:val="008A075D"/>
    <w:rsid w:val="008B2F36"/>
    <w:rsid w:val="008B5C6A"/>
    <w:rsid w:val="008C2C06"/>
    <w:rsid w:val="008C500E"/>
    <w:rsid w:val="008D7E0A"/>
    <w:rsid w:val="008E0613"/>
    <w:rsid w:val="008E063C"/>
    <w:rsid w:val="008E236C"/>
    <w:rsid w:val="00900356"/>
    <w:rsid w:val="009013A7"/>
    <w:rsid w:val="00907C5D"/>
    <w:rsid w:val="0091152C"/>
    <w:rsid w:val="00921D70"/>
    <w:rsid w:val="0092260C"/>
    <w:rsid w:val="00922ACC"/>
    <w:rsid w:val="00923652"/>
    <w:rsid w:val="009323AF"/>
    <w:rsid w:val="00940DB3"/>
    <w:rsid w:val="0095064C"/>
    <w:rsid w:val="00973062"/>
    <w:rsid w:val="00974E68"/>
    <w:rsid w:val="009849D0"/>
    <w:rsid w:val="0098764B"/>
    <w:rsid w:val="00991418"/>
    <w:rsid w:val="0099157D"/>
    <w:rsid w:val="009A37F4"/>
    <w:rsid w:val="009B0E79"/>
    <w:rsid w:val="009B2707"/>
    <w:rsid w:val="009B5263"/>
    <w:rsid w:val="009E02B6"/>
    <w:rsid w:val="009F0ECC"/>
    <w:rsid w:val="009F171C"/>
    <w:rsid w:val="009F2894"/>
    <w:rsid w:val="009F575B"/>
    <w:rsid w:val="00A02081"/>
    <w:rsid w:val="00A025A4"/>
    <w:rsid w:val="00A07F8D"/>
    <w:rsid w:val="00A2037F"/>
    <w:rsid w:val="00A20BCA"/>
    <w:rsid w:val="00A21801"/>
    <w:rsid w:val="00A23542"/>
    <w:rsid w:val="00A40AC4"/>
    <w:rsid w:val="00A4234D"/>
    <w:rsid w:val="00A45344"/>
    <w:rsid w:val="00A461CF"/>
    <w:rsid w:val="00A472A4"/>
    <w:rsid w:val="00A51D40"/>
    <w:rsid w:val="00A55644"/>
    <w:rsid w:val="00A55DE7"/>
    <w:rsid w:val="00A56E86"/>
    <w:rsid w:val="00A5744D"/>
    <w:rsid w:val="00A61DA1"/>
    <w:rsid w:val="00A6261C"/>
    <w:rsid w:val="00A63A73"/>
    <w:rsid w:val="00A674D9"/>
    <w:rsid w:val="00A72969"/>
    <w:rsid w:val="00A75D31"/>
    <w:rsid w:val="00A82C79"/>
    <w:rsid w:val="00A87102"/>
    <w:rsid w:val="00A9454A"/>
    <w:rsid w:val="00A96C94"/>
    <w:rsid w:val="00A97E88"/>
    <w:rsid w:val="00AA3225"/>
    <w:rsid w:val="00AA4D78"/>
    <w:rsid w:val="00AB3B60"/>
    <w:rsid w:val="00AC443F"/>
    <w:rsid w:val="00AC6039"/>
    <w:rsid w:val="00AD493C"/>
    <w:rsid w:val="00AD4C08"/>
    <w:rsid w:val="00AD70F4"/>
    <w:rsid w:val="00AE301D"/>
    <w:rsid w:val="00AF31D6"/>
    <w:rsid w:val="00AF4AFC"/>
    <w:rsid w:val="00AF7316"/>
    <w:rsid w:val="00AF75F1"/>
    <w:rsid w:val="00B0085C"/>
    <w:rsid w:val="00B05047"/>
    <w:rsid w:val="00B14614"/>
    <w:rsid w:val="00B1498F"/>
    <w:rsid w:val="00B22E70"/>
    <w:rsid w:val="00B22ED9"/>
    <w:rsid w:val="00B23DB5"/>
    <w:rsid w:val="00B261E4"/>
    <w:rsid w:val="00B277AC"/>
    <w:rsid w:val="00B27D7F"/>
    <w:rsid w:val="00B30DF3"/>
    <w:rsid w:val="00B30EBF"/>
    <w:rsid w:val="00B33BD7"/>
    <w:rsid w:val="00B371D7"/>
    <w:rsid w:val="00B429D2"/>
    <w:rsid w:val="00B438C7"/>
    <w:rsid w:val="00B442DC"/>
    <w:rsid w:val="00B635E6"/>
    <w:rsid w:val="00B81A02"/>
    <w:rsid w:val="00B844B9"/>
    <w:rsid w:val="00B85A22"/>
    <w:rsid w:val="00B85B70"/>
    <w:rsid w:val="00B919B0"/>
    <w:rsid w:val="00B9295B"/>
    <w:rsid w:val="00B9404E"/>
    <w:rsid w:val="00B94EF1"/>
    <w:rsid w:val="00BA37C9"/>
    <w:rsid w:val="00BA6D88"/>
    <w:rsid w:val="00BB2C31"/>
    <w:rsid w:val="00BB4F8E"/>
    <w:rsid w:val="00BB5B0D"/>
    <w:rsid w:val="00BB6986"/>
    <w:rsid w:val="00BB7E58"/>
    <w:rsid w:val="00BB7F91"/>
    <w:rsid w:val="00BC17A2"/>
    <w:rsid w:val="00BC2643"/>
    <w:rsid w:val="00BC7B4C"/>
    <w:rsid w:val="00BD440E"/>
    <w:rsid w:val="00BD7C17"/>
    <w:rsid w:val="00BE3CA4"/>
    <w:rsid w:val="00BE6D9B"/>
    <w:rsid w:val="00BF3D67"/>
    <w:rsid w:val="00C0418D"/>
    <w:rsid w:val="00C06BCA"/>
    <w:rsid w:val="00C07201"/>
    <w:rsid w:val="00C11209"/>
    <w:rsid w:val="00C13DA2"/>
    <w:rsid w:val="00C14C9F"/>
    <w:rsid w:val="00C2034D"/>
    <w:rsid w:val="00C313B7"/>
    <w:rsid w:val="00C36FDB"/>
    <w:rsid w:val="00C43A62"/>
    <w:rsid w:val="00C46737"/>
    <w:rsid w:val="00C612EA"/>
    <w:rsid w:val="00C62A07"/>
    <w:rsid w:val="00C86944"/>
    <w:rsid w:val="00C9021E"/>
    <w:rsid w:val="00C93CCE"/>
    <w:rsid w:val="00CA10F2"/>
    <w:rsid w:val="00CA3F1F"/>
    <w:rsid w:val="00CA73D6"/>
    <w:rsid w:val="00CA779C"/>
    <w:rsid w:val="00CB3CF9"/>
    <w:rsid w:val="00CB4458"/>
    <w:rsid w:val="00CC220D"/>
    <w:rsid w:val="00CC4650"/>
    <w:rsid w:val="00CC766F"/>
    <w:rsid w:val="00CD12B2"/>
    <w:rsid w:val="00CD3CA6"/>
    <w:rsid w:val="00CE22FC"/>
    <w:rsid w:val="00CE4729"/>
    <w:rsid w:val="00CF0E09"/>
    <w:rsid w:val="00D00F75"/>
    <w:rsid w:val="00D10D36"/>
    <w:rsid w:val="00D145E9"/>
    <w:rsid w:val="00D369D4"/>
    <w:rsid w:val="00D426B7"/>
    <w:rsid w:val="00D44D3F"/>
    <w:rsid w:val="00D469CE"/>
    <w:rsid w:val="00D57755"/>
    <w:rsid w:val="00D64710"/>
    <w:rsid w:val="00D677E0"/>
    <w:rsid w:val="00D70E80"/>
    <w:rsid w:val="00D75733"/>
    <w:rsid w:val="00D814CF"/>
    <w:rsid w:val="00D90E58"/>
    <w:rsid w:val="00D9347A"/>
    <w:rsid w:val="00D93F06"/>
    <w:rsid w:val="00D94271"/>
    <w:rsid w:val="00DA1288"/>
    <w:rsid w:val="00DA17C2"/>
    <w:rsid w:val="00DA5DDD"/>
    <w:rsid w:val="00DB7A63"/>
    <w:rsid w:val="00DC1BB7"/>
    <w:rsid w:val="00DC6684"/>
    <w:rsid w:val="00DD0D1C"/>
    <w:rsid w:val="00DD47F2"/>
    <w:rsid w:val="00DD6EDE"/>
    <w:rsid w:val="00DE0326"/>
    <w:rsid w:val="00DE3102"/>
    <w:rsid w:val="00DE3ABA"/>
    <w:rsid w:val="00DE69C8"/>
    <w:rsid w:val="00DF0E4D"/>
    <w:rsid w:val="00DF3870"/>
    <w:rsid w:val="00DF5FC0"/>
    <w:rsid w:val="00E05FD2"/>
    <w:rsid w:val="00E07B3B"/>
    <w:rsid w:val="00E10BF6"/>
    <w:rsid w:val="00E12638"/>
    <w:rsid w:val="00E144F2"/>
    <w:rsid w:val="00E23D44"/>
    <w:rsid w:val="00E30085"/>
    <w:rsid w:val="00E31B11"/>
    <w:rsid w:val="00E44F55"/>
    <w:rsid w:val="00E55AF7"/>
    <w:rsid w:val="00E56D6D"/>
    <w:rsid w:val="00E66D6D"/>
    <w:rsid w:val="00E66E24"/>
    <w:rsid w:val="00E67023"/>
    <w:rsid w:val="00E71F12"/>
    <w:rsid w:val="00E7649E"/>
    <w:rsid w:val="00E84A55"/>
    <w:rsid w:val="00E87A6D"/>
    <w:rsid w:val="00EA023A"/>
    <w:rsid w:val="00EA10BB"/>
    <w:rsid w:val="00EA21FC"/>
    <w:rsid w:val="00EB788B"/>
    <w:rsid w:val="00EC0611"/>
    <w:rsid w:val="00EC4F0F"/>
    <w:rsid w:val="00ED1F96"/>
    <w:rsid w:val="00ED3CB3"/>
    <w:rsid w:val="00ED427F"/>
    <w:rsid w:val="00ED60E5"/>
    <w:rsid w:val="00EE1A39"/>
    <w:rsid w:val="00EF2D57"/>
    <w:rsid w:val="00EF578E"/>
    <w:rsid w:val="00F0027A"/>
    <w:rsid w:val="00F163A1"/>
    <w:rsid w:val="00F1653B"/>
    <w:rsid w:val="00F26A52"/>
    <w:rsid w:val="00F36CB6"/>
    <w:rsid w:val="00F478FA"/>
    <w:rsid w:val="00F66F81"/>
    <w:rsid w:val="00F73809"/>
    <w:rsid w:val="00F849DF"/>
    <w:rsid w:val="00F878D7"/>
    <w:rsid w:val="00F91658"/>
    <w:rsid w:val="00F9766E"/>
    <w:rsid w:val="00FA148E"/>
    <w:rsid w:val="00FA563E"/>
    <w:rsid w:val="00FA76CD"/>
    <w:rsid w:val="00FA7CF6"/>
    <w:rsid w:val="00FB3EB2"/>
    <w:rsid w:val="00FD584C"/>
    <w:rsid w:val="00FE48C5"/>
    <w:rsid w:val="00FE7D31"/>
    <w:rsid w:val="00FF249E"/>
    <w:rsid w:val="00FF4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ountry-region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8C7"/>
    <w:rPr>
      <w:lang w:val="nl-NL" w:eastAsia="nl-NL"/>
    </w:rPr>
  </w:style>
  <w:style w:type="paragraph" w:styleId="1">
    <w:name w:val="heading 1"/>
    <w:basedOn w:val="a"/>
    <w:next w:val="a"/>
    <w:link w:val="1Char"/>
    <w:uiPriority w:val="99"/>
    <w:qFormat/>
    <w:rsid w:val="00B438C7"/>
    <w:pPr>
      <w:keepNext/>
      <w:outlineLvl w:val="0"/>
    </w:pPr>
    <w:rPr>
      <w:b/>
      <w:i/>
    </w:rPr>
  </w:style>
  <w:style w:type="paragraph" w:styleId="2">
    <w:name w:val="heading 2"/>
    <w:basedOn w:val="a"/>
    <w:next w:val="a"/>
    <w:link w:val="2Char"/>
    <w:uiPriority w:val="99"/>
    <w:qFormat/>
    <w:rsid w:val="00B438C7"/>
    <w:pPr>
      <w:keepNext/>
      <w:outlineLvl w:val="1"/>
    </w:pPr>
    <w:rPr>
      <w:i/>
    </w:rPr>
  </w:style>
  <w:style w:type="paragraph" w:styleId="3">
    <w:name w:val="heading 3"/>
    <w:basedOn w:val="a"/>
    <w:next w:val="a"/>
    <w:link w:val="3Char"/>
    <w:uiPriority w:val="99"/>
    <w:qFormat/>
    <w:rsid w:val="00B438C7"/>
    <w:pPr>
      <w:keepNext/>
      <w:outlineLvl w:val="2"/>
    </w:pPr>
    <w:rPr>
      <w:b/>
      <w:i/>
      <w:u w:val="single"/>
    </w:rPr>
  </w:style>
  <w:style w:type="paragraph" w:styleId="4">
    <w:name w:val="heading 4"/>
    <w:basedOn w:val="a"/>
    <w:next w:val="a"/>
    <w:link w:val="4Char"/>
    <w:uiPriority w:val="99"/>
    <w:qFormat/>
    <w:rsid w:val="00B438C7"/>
    <w:pPr>
      <w:keepNext/>
      <w:ind w:right="-1356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241A72"/>
    <w:rPr>
      <w:rFonts w:cs="Times New Roman"/>
      <w:b/>
      <w:bCs/>
      <w:kern w:val="44"/>
      <w:sz w:val="44"/>
      <w:szCs w:val="44"/>
      <w:lang w:val="nl-NL" w:eastAsia="nl-NL"/>
    </w:rPr>
  </w:style>
  <w:style w:type="character" w:customStyle="1" w:styleId="2Char">
    <w:name w:val="标题 2 Char"/>
    <w:link w:val="2"/>
    <w:uiPriority w:val="99"/>
    <w:semiHidden/>
    <w:locked/>
    <w:rsid w:val="00241A72"/>
    <w:rPr>
      <w:rFonts w:ascii="Cambria" w:eastAsia="SimSun" w:hAnsi="Cambria" w:cs="Times New Roman"/>
      <w:b/>
      <w:bCs/>
      <w:kern w:val="0"/>
      <w:sz w:val="32"/>
      <w:szCs w:val="32"/>
      <w:lang w:val="nl-NL" w:eastAsia="nl-NL"/>
    </w:rPr>
  </w:style>
  <w:style w:type="character" w:customStyle="1" w:styleId="3Char">
    <w:name w:val="标题 3 Char"/>
    <w:link w:val="3"/>
    <w:uiPriority w:val="99"/>
    <w:semiHidden/>
    <w:locked/>
    <w:rsid w:val="00241A72"/>
    <w:rPr>
      <w:rFonts w:cs="Times New Roman"/>
      <w:b/>
      <w:bCs/>
      <w:kern w:val="0"/>
      <w:sz w:val="32"/>
      <w:szCs w:val="32"/>
      <w:lang w:val="nl-NL" w:eastAsia="nl-NL"/>
    </w:rPr>
  </w:style>
  <w:style w:type="character" w:customStyle="1" w:styleId="4Char">
    <w:name w:val="标题 4 Char"/>
    <w:link w:val="4"/>
    <w:uiPriority w:val="99"/>
    <w:semiHidden/>
    <w:locked/>
    <w:rsid w:val="00241A72"/>
    <w:rPr>
      <w:rFonts w:ascii="Cambria" w:eastAsia="SimSun" w:hAnsi="Cambria" w:cs="Times New Roman"/>
      <w:b/>
      <w:bCs/>
      <w:kern w:val="0"/>
      <w:sz w:val="28"/>
      <w:szCs w:val="28"/>
      <w:lang w:val="nl-NL" w:eastAsia="nl-NL"/>
    </w:rPr>
  </w:style>
  <w:style w:type="paragraph" w:styleId="a3">
    <w:name w:val="header"/>
    <w:basedOn w:val="a"/>
    <w:link w:val="Char"/>
    <w:uiPriority w:val="99"/>
    <w:rsid w:val="00B438C7"/>
    <w:pPr>
      <w:tabs>
        <w:tab w:val="center" w:pos="4703"/>
        <w:tab w:val="right" w:pos="9406"/>
      </w:tabs>
    </w:pPr>
  </w:style>
  <w:style w:type="character" w:customStyle="1" w:styleId="Char">
    <w:name w:val="页眉 Char"/>
    <w:link w:val="a3"/>
    <w:uiPriority w:val="99"/>
    <w:semiHidden/>
    <w:locked/>
    <w:rsid w:val="00241A72"/>
    <w:rPr>
      <w:rFonts w:cs="Times New Roman"/>
      <w:kern w:val="0"/>
      <w:sz w:val="18"/>
      <w:szCs w:val="18"/>
      <w:lang w:val="nl-NL" w:eastAsia="nl-NL"/>
    </w:rPr>
  </w:style>
  <w:style w:type="paragraph" w:styleId="a4">
    <w:name w:val="footer"/>
    <w:basedOn w:val="a"/>
    <w:link w:val="Char0"/>
    <w:uiPriority w:val="99"/>
    <w:rsid w:val="00B438C7"/>
    <w:pPr>
      <w:tabs>
        <w:tab w:val="center" w:pos="4703"/>
        <w:tab w:val="right" w:pos="9406"/>
      </w:tabs>
    </w:pPr>
  </w:style>
  <w:style w:type="character" w:customStyle="1" w:styleId="Char0">
    <w:name w:val="页脚 Char"/>
    <w:link w:val="a4"/>
    <w:uiPriority w:val="99"/>
    <w:semiHidden/>
    <w:locked/>
    <w:rsid w:val="00241A72"/>
    <w:rPr>
      <w:rFonts w:cs="Times New Roman"/>
      <w:kern w:val="0"/>
      <w:sz w:val="18"/>
      <w:szCs w:val="18"/>
      <w:lang w:val="nl-NL" w:eastAsia="nl-NL"/>
    </w:rPr>
  </w:style>
  <w:style w:type="paragraph" w:styleId="a5">
    <w:name w:val="Document Map"/>
    <w:basedOn w:val="a"/>
    <w:link w:val="Char1"/>
    <w:uiPriority w:val="99"/>
    <w:semiHidden/>
    <w:rsid w:val="00B438C7"/>
    <w:pPr>
      <w:shd w:val="clear" w:color="auto" w:fill="000080"/>
    </w:pPr>
    <w:rPr>
      <w:rFonts w:ascii="Tahoma" w:hAnsi="Tahoma"/>
    </w:rPr>
  </w:style>
  <w:style w:type="character" w:customStyle="1" w:styleId="Char1">
    <w:name w:val="文档结构图 Char"/>
    <w:link w:val="a5"/>
    <w:uiPriority w:val="99"/>
    <w:semiHidden/>
    <w:locked/>
    <w:rsid w:val="00241A72"/>
    <w:rPr>
      <w:rFonts w:cs="Times New Roman"/>
      <w:kern w:val="0"/>
      <w:sz w:val="2"/>
      <w:lang w:val="nl-NL" w:eastAsia="nl-NL"/>
    </w:rPr>
  </w:style>
  <w:style w:type="character" w:styleId="a6">
    <w:name w:val="page number"/>
    <w:uiPriority w:val="99"/>
    <w:rsid w:val="00B438C7"/>
    <w:rPr>
      <w:rFonts w:cs="Times New Roman"/>
    </w:rPr>
  </w:style>
  <w:style w:type="paragraph" w:styleId="a7">
    <w:name w:val="Balloon Text"/>
    <w:basedOn w:val="a"/>
    <w:link w:val="Char2"/>
    <w:uiPriority w:val="99"/>
    <w:semiHidden/>
    <w:rsid w:val="00A96C94"/>
    <w:rPr>
      <w:rFonts w:ascii="Tahoma" w:hAnsi="Tahoma" w:cs="Tahoma"/>
      <w:sz w:val="16"/>
      <w:szCs w:val="16"/>
    </w:rPr>
  </w:style>
  <w:style w:type="character" w:customStyle="1" w:styleId="Char2">
    <w:name w:val="批注框文本 Char"/>
    <w:link w:val="a7"/>
    <w:uiPriority w:val="99"/>
    <w:semiHidden/>
    <w:locked/>
    <w:rsid w:val="00241A72"/>
    <w:rPr>
      <w:rFonts w:cs="Times New Roman"/>
      <w:kern w:val="0"/>
      <w:sz w:val="2"/>
      <w:lang w:val="nl-NL" w:eastAsia="nl-NL"/>
    </w:rPr>
  </w:style>
  <w:style w:type="character" w:styleId="a8">
    <w:name w:val="Hyperlink"/>
    <w:uiPriority w:val="99"/>
    <w:rsid w:val="0091152C"/>
    <w:rPr>
      <w:rFonts w:cs="Times New Roman"/>
      <w:color w:val="0000FF"/>
      <w:u w:val="single"/>
    </w:rPr>
  </w:style>
  <w:style w:type="table" w:styleId="a9">
    <w:name w:val="Table Grid"/>
    <w:basedOn w:val="a1"/>
    <w:uiPriority w:val="99"/>
    <w:rsid w:val="00376F2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C7"/>
    <w:rPr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438C7"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38C7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9"/>
    <w:qFormat/>
    <w:rsid w:val="00B438C7"/>
    <w:pPr>
      <w:keepNext/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438C7"/>
    <w:pPr>
      <w:keepNext/>
      <w:ind w:right="-1356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41A72"/>
    <w:rPr>
      <w:rFonts w:cs="Times New Roman"/>
      <w:b/>
      <w:bCs/>
      <w:kern w:val="44"/>
      <w:sz w:val="44"/>
      <w:szCs w:val="44"/>
      <w:lang w:val="nl-NL" w:eastAsia="nl-NL"/>
    </w:rPr>
  </w:style>
  <w:style w:type="character" w:customStyle="1" w:styleId="Heading2Char">
    <w:name w:val="Heading 2 Char"/>
    <w:link w:val="Heading2"/>
    <w:uiPriority w:val="99"/>
    <w:semiHidden/>
    <w:locked/>
    <w:rsid w:val="00241A72"/>
    <w:rPr>
      <w:rFonts w:ascii="Cambria" w:eastAsia="SimSun" w:hAnsi="Cambria" w:cs="Times New Roman"/>
      <w:b/>
      <w:bCs/>
      <w:kern w:val="0"/>
      <w:sz w:val="32"/>
      <w:szCs w:val="32"/>
      <w:lang w:val="nl-NL" w:eastAsia="nl-NL"/>
    </w:rPr>
  </w:style>
  <w:style w:type="character" w:customStyle="1" w:styleId="Heading3Char">
    <w:name w:val="Heading 3 Char"/>
    <w:link w:val="Heading3"/>
    <w:uiPriority w:val="99"/>
    <w:semiHidden/>
    <w:locked/>
    <w:rsid w:val="00241A72"/>
    <w:rPr>
      <w:rFonts w:cs="Times New Roman"/>
      <w:b/>
      <w:bCs/>
      <w:kern w:val="0"/>
      <w:sz w:val="32"/>
      <w:szCs w:val="32"/>
      <w:lang w:val="nl-NL" w:eastAsia="nl-NL"/>
    </w:rPr>
  </w:style>
  <w:style w:type="character" w:customStyle="1" w:styleId="Heading4Char">
    <w:name w:val="Heading 4 Char"/>
    <w:link w:val="Heading4"/>
    <w:uiPriority w:val="99"/>
    <w:semiHidden/>
    <w:locked/>
    <w:rsid w:val="00241A72"/>
    <w:rPr>
      <w:rFonts w:ascii="Cambria" w:eastAsia="SimSun" w:hAnsi="Cambria" w:cs="Times New Roman"/>
      <w:b/>
      <w:bCs/>
      <w:kern w:val="0"/>
      <w:sz w:val="28"/>
      <w:szCs w:val="28"/>
      <w:lang w:val="nl-NL" w:eastAsia="nl-NL"/>
    </w:rPr>
  </w:style>
  <w:style w:type="paragraph" w:styleId="Header">
    <w:name w:val="header"/>
    <w:basedOn w:val="Normal"/>
    <w:link w:val="HeaderChar"/>
    <w:uiPriority w:val="99"/>
    <w:rsid w:val="00B438C7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semiHidden/>
    <w:locked/>
    <w:rsid w:val="00241A72"/>
    <w:rPr>
      <w:rFonts w:cs="Times New Roman"/>
      <w:kern w:val="0"/>
      <w:sz w:val="18"/>
      <w:szCs w:val="18"/>
      <w:lang w:val="nl-NL" w:eastAsia="nl-NL"/>
    </w:rPr>
  </w:style>
  <w:style w:type="paragraph" w:styleId="Footer">
    <w:name w:val="footer"/>
    <w:basedOn w:val="Normal"/>
    <w:link w:val="FooterChar"/>
    <w:uiPriority w:val="99"/>
    <w:rsid w:val="00B438C7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semiHidden/>
    <w:locked/>
    <w:rsid w:val="00241A72"/>
    <w:rPr>
      <w:rFonts w:cs="Times New Roman"/>
      <w:kern w:val="0"/>
      <w:sz w:val="18"/>
      <w:szCs w:val="18"/>
      <w:lang w:val="nl-NL" w:eastAsia="nl-NL"/>
    </w:rPr>
  </w:style>
  <w:style w:type="paragraph" w:styleId="DocumentMap">
    <w:name w:val="Document Map"/>
    <w:basedOn w:val="Normal"/>
    <w:link w:val="DocumentMapChar"/>
    <w:uiPriority w:val="99"/>
    <w:semiHidden/>
    <w:rsid w:val="00B438C7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locked/>
    <w:rsid w:val="00241A72"/>
    <w:rPr>
      <w:rFonts w:cs="Times New Roman"/>
      <w:kern w:val="0"/>
      <w:sz w:val="2"/>
      <w:lang w:val="nl-NL" w:eastAsia="nl-NL"/>
    </w:rPr>
  </w:style>
  <w:style w:type="character" w:styleId="PageNumber">
    <w:name w:val="page number"/>
    <w:uiPriority w:val="99"/>
    <w:rsid w:val="00B438C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96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41A72"/>
    <w:rPr>
      <w:rFonts w:cs="Times New Roman"/>
      <w:kern w:val="0"/>
      <w:sz w:val="2"/>
      <w:lang w:val="nl-NL" w:eastAsia="nl-NL"/>
    </w:rPr>
  </w:style>
  <w:style w:type="character" w:styleId="Hyperlink">
    <w:name w:val="Hyperlink"/>
    <w:uiPriority w:val="99"/>
    <w:rsid w:val="0091152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76F2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gedesk@elephanttal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ex.schievink@elephanttal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Pb\formulieren\AanvraagWijziging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AanvraagWijzigingTemplate.dot</Template>
  <TotalTime>0</TotalTime>
  <Pages>4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Liu</dc:creator>
  <cp:lastModifiedBy>Chen Lin</cp:lastModifiedBy>
  <cp:revision>2</cp:revision>
  <cp:lastPrinted>2006-06-30T09:01:00Z</cp:lastPrinted>
  <dcterms:created xsi:type="dcterms:W3CDTF">2011-11-25T01:41:00Z</dcterms:created>
  <dcterms:modified xsi:type="dcterms:W3CDTF">2011-11-25T01:41:00Z</dcterms:modified>
</cp:coreProperties>
</file>